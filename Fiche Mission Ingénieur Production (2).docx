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19BCBA" w14:textId="77777777" w:rsidR="00277C10" w:rsidRDefault="00277C10" w:rsidP="00927047">
      <w:pPr>
        <w:tabs>
          <w:tab w:val="left" w:pos="1701"/>
        </w:tabs>
        <w:spacing w:after="0" w:line="240" w:lineRule="auto"/>
        <w:ind w:right="-88"/>
        <w:jc w:val="center"/>
        <w:rPr>
          <w:rFonts w:eastAsia="Times New Roman" w:cs="Calibri"/>
          <w:b/>
          <w:color w:val="00B050"/>
          <w:sz w:val="28"/>
          <w:szCs w:val="28"/>
          <w:u w:val="single"/>
          <w:lang w:eastAsia="fr-FR"/>
        </w:rPr>
      </w:pPr>
    </w:p>
    <w:p w14:paraId="2C741BF7" w14:textId="1058E2A4" w:rsidR="00D21D37" w:rsidRPr="00361D6A" w:rsidRDefault="00D00CF5" w:rsidP="00927047">
      <w:pPr>
        <w:tabs>
          <w:tab w:val="left" w:pos="1701"/>
        </w:tabs>
        <w:spacing w:after="0" w:line="240" w:lineRule="auto"/>
        <w:ind w:right="-88"/>
        <w:jc w:val="center"/>
        <w:rPr>
          <w:rFonts w:eastAsia="Times New Roman" w:cs="Calibri"/>
          <w:b/>
          <w:color w:val="00B050"/>
          <w:sz w:val="28"/>
          <w:szCs w:val="28"/>
          <w:u w:val="single"/>
          <w:lang w:eastAsia="fr-FR"/>
        </w:rPr>
      </w:pPr>
      <w:r>
        <w:rPr>
          <w:rFonts w:eastAsia="Times New Roman" w:cs="Calibri"/>
          <w:b/>
          <w:color w:val="00B050"/>
          <w:sz w:val="28"/>
          <w:szCs w:val="28"/>
          <w:u w:val="single"/>
          <w:lang w:eastAsia="fr-FR"/>
        </w:rPr>
        <w:t xml:space="preserve">INGENIEUR </w:t>
      </w:r>
      <w:r w:rsidR="00DD1335">
        <w:rPr>
          <w:rFonts w:eastAsia="Times New Roman" w:cs="Calibri"/>
          <w:b/>
          <w:color w:val="00B050"/>
          <w:sz w:val="28"/>
          <w:szCs w:val="28"/>
          <w:u w:val="single"/>
          <w:lang w:eastAsia="fr-FR"/>
        </w:rPr>
        <w:t>DE PRODUCTION</w:t>
      </w:r>
    </w:p>
    <w:p w14:paraId="671AB628" w14:textId="77777777" w:rsidR="00927047" w:rsidRPr="00361D6A" w:rsidRDefault="00927047" w:rsidP="00927047">
      <w:pPr>
        <w:keepNext/>
        <w:tabs>
          <w:tab w:val="left" w:pos="1701"/>
        </w:tabs>
        <w:spacing w:after="0" w:line="240" w:lineRule="auto"/>
        <w:ind w:right="-88"/>
        <w:outlineLvl w:val="1"/>
        <w:rPr>
          <w:rFonts w:eastAsia="Times New Roman" w:cs="Calibri"/>
          <w:b/>
          <w:sz w:val="20"/>
          <w:szCs w:val="20"/>
          <w:lang w:eastAsia="fr-FR"/>
        </w:rPr>
      </w:pPr>
    </w:p>
    <w:p w14:paraId="4C665227" w14:textId="342F7A1C" w:rsidR="00FA6A03" w:rsidRPr="00F346E9" w:rsidRDefault="00927047" w:rsidP="00F346E9">
      <w:pPr>
        <w:keepNext/>
        <w:tabs>
          <w:tab w:val="left" w:pos="1701"/>
        </w:tabs>
        <w:spacing w:after="0" w:line="240" w:lineRule="auto"/>
        <w:ind w:left="2832" w:right="-88" w:hanging="2832"/>
        <w:outlineLvl w:val="1"/>
        <w:rPr>
          <w:rFonts w:eastAsia="Times New Roman" w:cs="Calibri"/>
          <w:sz w:val="20"/>
          <w:szCs w:val="20"/>
          <w:lang w:eastAsia="fr-FR"/>
        </w:rPr>
      </w:pPr>
      <w:r w:rsidRPr="00361D6A">
        <w:rPr>
          <w:rFonts w:eastAsia="Times New Roman" w:cs="Calibri"/>
          <w:b/>
          <w:sz w:val="20"/>
          <w:szCs w:val="20"/>
          <w:lang w:eastAsia="fr-FR"/>
        </w:rPr>
        <w:t>Hiérarchie directe :</w:t>
      </w:r>
      <w:r w:rsidRPr="00361D6A">
        <w:rPr>
          <w:rFonts w:eastAsia="Times New Roman" w:cs="Calibri"/>
          <w:b/>
          <w:sz w:val="20"/>
          <w:szCs w:val="20"/>
          <w:lang w:eastAsia="fr-FR"/>
        </w:rPr>
        <w:tab/>
      </w:r>
      <w:r w:rsidRPr="00361D6A">
        <w:rPr>
          <w:rFonts w:eastAsia="Times New Roman" w:cs="Calibri"/>
          <w:b/>
          <w:sz w:val="20"/>
          <w:szCs w:val="20"/>
          <w:lang w:eastAsia="fr-FR"/>
        </w:rPr>
        <w:tab/>
      </w:r>
      <w:r w:rsidR="00034972">
        <w:rPr>
          <w:rFonts w:eastAsia="Times New Roman" w:cs="Calibri"/>
          <w:sz w:val="20"/>
          <w:szCs w:val="20"/>
          <w:lang w:eastAsia="fr-FR"/>
        </w:rPr>
        <w:t xml:space="preserve">Responsable de service </w:t>
      </w:r>
      <w:r w:rsidR="0002525E">
        <w:rPr>
          <w:rFonts w:eastAsia="Times New Roman" w:cs="Calibri"/>
          <w:sz w:val="20"/>
          <w:szCs w:val="20"/>
          <w:lang w:eastAsia="fr-FR"/>
        </w:rPr>
        <w:t>Production</w:t>
      </w:r>
    </w:p>
    <w:p w14:paraId="4965EB48" w14:textId="77777777" w:rsidR="00C02EEA" w:rsidRDefault="00C02EEA" w:rsidP="001F7C45">
      <w:pPr>
        <w:tabs>
          <w:tab w:val="left" w:pos="851"/>
          <w:tab w:val="left" w:pos="1701"/>
        </w:tabs>
        <w:spacing w:after="0" w:line="240" w:lineRule="auto"/>
        <w:ind w:right="-88"/>
        <w:rPr>
          <w:rFonts w:eastAsia="Times New Roman" w:cs="Calibri"/>
          <w:b/>
          <w:bCs/>
          <w:sz w:val="20"/>
          <w:szCs w:val="20"/>
          <w:lang w:eastAsia="fr-FR"/>
        </w:rPr>
      </w:pPr>
    </w:p>
    <w:p w14:paraId="362ECB98" w14:textId="67D9E548" w:rsidR="00927047" w:rsidRPr="007F3B10" w:rsidRDefault="00155393" w:rsidP="001E19D3">
      <w:pPr>
        <w:tabs>
          <w:tab w:val="left" w:pos="851"/>
          <w:tab w:val="left" w:pos="1701"/>
        </w:tabs>
        <w:spacing w:after="0" w:line="240" w:lineRule="auto"/>
        <w:ind w:left="2830" w:right="-88" w:hanging="2830"/>
        <w:rPr>
          <w:rFonts w:eastAsia="Times New Roman" w:cs="Calibri"/>
          <w:sz w:val="20"/>
          <w:szCs w:val="20"/>
          <w:lang w:eastAsia="fr-FR"/>
        </w:rPr>
      </w:pPr>
      <w:r w:rsidRPr="4A9DCBA3">
        <w:rPr>
          <w:rFonts w:eastAsia="Times New Roman" w:cs="Calibri"/>
          <w:b/>
          <w:bCs/>
          <w:sz w:val="20"/>
          <w:szCs w:val="20"/>
          <w:lang w:eastAsia="fr-FR"/>
        </w:rPr>
        <w:t xml:space="preserve">Interlocuteurs </w:t>
      </w:r>
      <w:r w:rsidR="00861E70" w:rsidRPr="4A9DCBA3">
        <w:rPr>
          <w:rFonts w:eastAsia="Times New Roman" w:cs="Calibri"/>
          <w:b/>
          <w:bCs/>
          <w:sz w:val="20"/>
          <w:szCs w:val="20"/>
          <w:lang w:eastAsia="fr-FR"/>
        </w:rPr>
        <w:t xml:space="preserve">internes : </w:t>
      </w:r>
      <w:r>
        <w:tab/>
      </w:r>
      <w:del w:id="0" w:author="BASSAGET, Daniel" w:date="2023-06-01T12:57:00Z">
        <w:r>
          <w:tab/>
        </w:r>
      </w:del>
      <w:r w:rsidR="5A05F981" w:rsidRPr="4A9DCBA3">
        <w:rPr>
          <w:sz w:val="20"/>
          <w:szCs w:val="20"/>
        </w:rPr>
        <w:t>Chef de projet IT, Responsable</w:t>
      </w:r>
      <w:r w:rsidR="00734061">
        <w:rPr>
          <w:sz w:val="20"/>
          <w:szCs w:val="20"/>
        </w:rPr>
        <w:t>s</w:t>
      </w:r>
      <w:r w:rsidR="5A05F981" w:rsidRPr="4A9DCBA3">
        <w:rPr>
          <w:sz w:val="20"/>
          <w:szCs w:val="20"/>
        </w:rPr>
        <w:t xml:space="preserve"> d’Application</w:t>
      </w:r>
      <w:r w:rsidR="00734061">
        <w:rPr>
          <w:sz w:val="20"/>
          <w:szCs w:val="20"/>
        </w:rPr>
        <w:t>s</w:t>
      </w:r>
      <w:r w:rsidR="3444CE91" w:rsidRPr="4A9DCBA3">
        <w:rPr>
          <w:rFonts w:eastAsia="Times New Roman" w:cs="Calibri"/>
          <w:sz w:val="20"/>
          <w:szCs w:val="20"/>
          <w:lang w:eastAsia="fr-FR"/>
        </w:rPr>
        <w:t>, Architect</w:t>
      </w:r>
      <w:r w:rsidR="0002525E">
        <w:rPr>
          <w:rFonts w:eastAsia="Times New Roman" w:cs="Calibri"/>
          <w:sz w:val="20"/>
          <w:szCs w:val="20"/>
          <w:lang w:eastAsia="fr-FR"/>
        </w:rPr>
        <w:t>e</w:t>
      </w:r>
      <w:r w:rsidR="00734061">
        <w:rPr>
          <w:rFonts w:eastAsia="Times New Roman" w:cs="Calibri"/>
          <w:sz w:val="20"/>
          <w:szCs w:val="20"/>
          <w:lang w:eastAsia="fr-FR"/>
        </w:rPr>
        <w:t>s</w:t>
      </w:r>
      <w:r w:rsidR="0002525E">
        <w:rPr>
          <w:rFonts w:eastAsia="Times New Roman" w:cs="Calibri"/>
          <w:sz w:val="20"/>
          <w:szCs w:val="20"/>
          <w:lang w:eastAsia="fr-FR"/>
        </w:rPr>
        <w:t xml:space="preserve"> applicatif et technique</w:t>
      </w:r>
      <w:r w:rsidR="39FD24B5" w:rsidRPr="4A9DCBA3">
        <w:rPr>
          <w:rFonts w:eastAsia="Times New Roman" w:cs="Calibri"/>
          <w:sz w:val="20"/>
          <w:szCs w:val="20"/>
          <w:lang w:eastAsia="fr-FR"/>
        </w:rPr>
        <w:t>, Equipe DSI</w:t>
      </w:r>
      <w:r w:rsidR="00734061">
        <w:rPr>
          <w:rFonts w:eastAsia="Times New Roman" w:cs="Calibri"/>
          <w:sz w:val="20"/>
          <w:szCs w:val="20"/>
          <w:lang w:eastAsia="fr-FR"/>
        </w:rPr>
        <w:t>, Support N2</w:t>
      </w:r>
    </w:p>
    <w:p w14:paraId="2BDB6727" w14:textId="77777777" w:rsidR="00C02EEA" w:rsidRPr="007F3B10" w:rsidRDefault="00C02EEA" w:rsidP="001F7C45">
      <w:pPr>
        <w:tabs>
          <w:tab w:val="left" w:pos="851"/>
          <w:tab w:val="left" w:pos="1701"/>
        </w:tabs>
        <w:spacing w:after="0" w:line="240" w:lineRule="auto"/>
        <w:ind w:right="-88"/>
        <w:rPr>
          <w:rFonts w:eastAsia="Times New Roman" w:cs="Calibri"/>
          <w:sz w:val="20"/>
          <w:szCs w:val="20"/>
          <w:lang w:eastAsia="fr-FR"/>
        </w:rPr>
      </w:pPr>
    </w:p>
    <w:p w14:paraId="610BB289" w14:textId="12A11D76" w:rsidR="001F7C45" w:rsidRPr="007F3B10" w:rsidRDefault="001F7C45" w:rsidP="007F2DA6">
      <w:pPr>
        <w:tabs>
          <w:tab w:val="left" w:pos="851"/>
          <w:tab w:val="left" w:pos="1701"/>
        </w:tabs>
        <w:spacing w:after="0" w:line="240" w:lineRule="auto"/>
        <w:ind w:left="2832" w:right="-88" w:hanging="2832"/>
        <w:rPr>
          <w:rFonts w:eastAsia="Times New Roman" w:cs="Calibri"/>
          <w:sz w:val="20"/>
          <w:szCs w:val="20"/>
          <w:lang w:eastAsia="fr-FR"/>
        </w:rPr>
      </w:pPr>
      <w:r w:rsidRPr="00C02EEA">
        <w:rPr>
          <w:rFonts w:eastAsia="Times New Roman" w:cs="Calibri"/>
          <w:b/>
          <w:bCs/>
          <w:sz w:val="20"/>
          <w:szCs w:val="20"/>
          <w:lang w:eastAsia="fr-FR"/>
        </w:rPr>
        <w:t xml:space="preserve">Interlocuteurs externes : </w:t>
      </w:r>
      <w:r w:rsidR="00C02EEA" w:rsidRPr="00C02EEA">
        <w:rPr>
          <w:rFonts w:eastAsia="Times New Roman" w:cs="Calibri"/>
          <w:b/>
          <w:bCs/>
          <w:sz w:val="20"/>
          <w:szCs w:val="20"/>
          <w:lang w:eastAsia="fr-FR"/>
        </w:rPr>
        <w:tab/>
      </w:r>
      <w:r w:rsidR="001E19D3" w:rsidRPr="007F3B10">
        <w:rPr>
          <w:rFonts w:eastAsia="Times New Roman" w:cs="Calibri"/>
          <w:sz w:val="20"/>
          <w:szCs w:val="20"/>
          <w:lang w:eastAsia="fr-FR"/>
        </w:rPr>
        <w:t>Prestataires IT</w:t>
      </w:r>
    </w:p>
    <w:p w14:paraId="00721496" w14:textId="77777777" w:rsidR="007238AF" w:rsidRDefault="007238AF" w:rsidP="00927047">
      <w:pPr>
        <w:tabs>
          <w:tab w:val="left" w:pos="851"/>
          <w:tab w:val="left" w:pos="1701"/>
        </w:tabs>
        <w:spacing w:after="0" w:line="240" w:lineRule="auto"/>
        <w:ind w:right="-88"/>
        <w:rPr>
          <w:rFonts w:eastAsia="Times New Roman" w:cs="Calibri"/>
          <w:b/>
          <w:sz w:val="28"/>
          <w:szCs w:val="28"/>
          <w:lang w:eastAsia="fr-FR"/>
        </w:rPr>
      </w:pPr>
    </w:p>
    <w:p w14:paraId="2AB2CEA9" w14:textId="0472C161" w:rsidR="007238AF" w:rsidRDefault="007238AF" w:rsidP="00927047">
      <w:pPr>
        <w:tabs>
          <w:tab w:val="left" w:pos="851"/>
          <w:tab w:val="left" w:pos="1701"/>
        </w:tabs>
        <w:spacing w:after="0" w:line="240" w:lineRule="auto"/>
        <w:ind w:right="-88"/>
        <w:rPr>
          <w:rFonts w:eastAsia="Times New Roman" w:cs="Calibri"/>
          <w:b/>
          <w:sz w:val="28"/>
          <w:szCs w:val="28"/>
          <w:lang w:eastAsia="fr-FR"/>
        </w:rPr>
      </w:pPr>
      <w:r>
        <w:rPr>
          <w:rFonts w:eastAsia="Times New Roman" w:cs="Calibri"/>
          <w:b/>
          <w:sz w:val="28"/>
          <w:szCs w:val="28"/>
          <w:lang w:eastAsia="fr-FR"/>
        </w:rPr>
        <w:t>Mission :</w:t>
      </w:r>
    </w:p>
    <w:p w14:paraId="56BD92F6" w14:textId="77777777" w:rsidR="00AC49B3" w:rsidRDefault="00AC49B3" w:rsidP="00927047">
      <w:pPr>
        <w:tabs>
          <w:tab w:val="left" w:pos="851"/>
          <w:tab w:val="left" w:pos="1701"/>
        </w:tabs>
        <w:spacing w:after="0" w:line="240" w:lineRule="auto"/>
        <w:ind w:right="-88"/>
        <w:rPr>
          <w:rFonts w:eastAsia="Times New Roman" w:cs="Calibri"/>
          <w:b/>
          <w:sz w:val="28"/>
          <w:szCs w:val="28"/>
          <w:lang w:eastAsia="fr-FR"/>
        </w:rPr>
      </w:pPr>
    </w:p>
    <w:p w14:paraId="5BBEA62E" w14:textId="4D408792" w:rsidR="007238AF" w:rsidRPr="001F199E" w:rsidRDefault="00B75EE1" w:rsidP="4A9DCBA3">
      <w:pPr>
        <w:tabs>
          <w:tab w:val="left" w:pos="851"/>
          <w:tab w:val="left" w:pos="1701"/>
        </w:tabs>
        <w:spacing w:after="0" w:line="240" w:lineRule="auto"/>
        <w:ind w:right="-88"/>
        <w:rPr>
          <w:rFonts w:eastAsia="Times New Roman" w:cs="Calibri"/>
          <w:lang w:eastAsia="fr-FR"/>
        </w:rPr>
      </w:pPr>
      <w:r w:rsidRPr="4A9DCBA3">
        <w:rPr>
          <w:rFonts w:eastAsia="Times New Roman" w:cs="Calibri"/>
          <w:lang w:eastAsia="fr-FR"/>
        </w:rPr>
        <w:t xml:space="preserve">Dans le respect des exigences qualité de la DSI </w:t>
      </w:r>
      <w:proofErr w:type="spellStart"/>
      <w:r w:rsidRPr="4A9DCBA3">
        <w:rPr>
          <w:rFonts w:eastAsia="Times New Roman" w:cs="Calibri"/>
          <w:lang w:eastAsia="fr-FR"/>
        </w:rPr>
        <w:t>Nhood</w:t>
      </w:r>
      <w:proofErr w:type="spellEnd"/>
      <w:r w:rsidRPr="4A9DCBA3">
        <w:rPr>
          <w:rFonts w:eastAsia="Times New Roman" w:cs="Calibri"/>
          <w:lang w:eastAsia="fr-FR"/>
        </w:rPr>
        <w:t>,</w:t>
      </w:r>
      <w:r w:rsidR="00A10D35" w:rsidRPr="4A9DCBA3">
        <w:rPr>
          <w:rFonts w:eastAsia="Times New Roman" w:cs="Calibri"/>
          <w:lang w:eastAsia="fr-FR"/>
        </w:rPr>
        <w:t xml:space="preserve"> gérer l</w:t>
      </w:r>
      <w:r w:rsidR="00856CEF" w:rsidRPr="4A9DCBA3">
        <w:rPr>
          <w:rFonts w:eastAsia="Times New Roman" w:cs="Calibri"/>
          <w:lang w:eastAsia="fr-FR"/>
        </w:rPr>
        <w:t>’</w:t>
      </w:r>
      <w:r w:rsidR="003630B2">
        <w:rPr>
          <w:rFonts w:eastAsia="Times New Roman" w:cs="Calibri"/>
          <w:lang w:eastAsia="fr-FR"/>
        </w:rPr>
        <w:t xml:space="preserve">exploitation, l’intégration et </w:t>
      </w:r>
      <w:r w:rsidR="00856CEF" w:rsidRPr="4A9DCBA3">
        <w:rPr>
          <w:rFonts w:eastAsia="Times New Roman" w:cs="Calibri"/>
          <w:lang w:eastAsia="fr-FR"/>
        </w:rPr>
        <w:t xml:space="preserve"> l’administration de</w:t>
      </w:r>
      <w:r w:rsidR="00A16338" w:rsidRPr="4A9DCBA3">
        <w:rPr>
          <w:rFonts w:eastAsia="Times New Roman" w:cs="Calibri"/>
          <w:lang w:eastAsia="fr-FR"/>
        </w:rPr>
        <w:t xml:space="preserve">s composants </w:t>
      </w:r>
      <w:r w:rsidR="003630B2">
        <w:rPr>
          <w:rFonts w:eastAsia="Times New Roman" w:cs="Calibri"/>
          <w:lang w:eastAsia="fr-FR"/>
        </w:rPr>
        <w:t>applicatifs du SI.</w:t>
      </w:r>
    </w:p>
    <w:p w14:paraId="775BE8B1" w14:textId="77777777" w:rsidR="00CF4C96" w:rsidRPr="001F199E" w:rsidRDefault="00CF4C96" w:rsidP="00927047">
      <w:pPr>
        <w:tabs>
          <w:tab w:val="left" w:pos="851"/>
          <w:tab w:val="left" w:pos="1701"/>
        </w:tabs>
        <w:spacing w:after="0" w:line="240" w:lineRule="auto"/>
        <w:ind w:right="-88"/>
        <w:rPr>
          <w:rFonts w:eastAsia="Times New Roman" w:cs="Calibri"/>
          <w:bCs/>
          <w:sz w:val="28"/>
          <w:szCs w:val="28"/>
          <w:lang w:eastAsia="fr-FR"/>
        </w:rPr>
      </w:pPr>
    </w:p>
    <w:p w14:paraId="3C455CE9" w14:textId="27DDE9CD" w:rsidR="00927047" w:rsidRDefault="00927047" w:rsidP="00927047">
      <w:pPr>
        <w:tabs>
          <w:tab w:val="left" w:pos="851"/>
          <w:tab w:val="left" w:pos="1701"/>
        </w:tabs>
        <w:spacing w:after="0" w:line="240" w:lineRule="auto"/>
        <w:ind w:right="-88"/>
        <w:rPr>
          <w:rFonts w:eastAsia="Times New Roman" w:cs="Calibri"/>
          <w:b/>
          <w:sz w:val="28"/>
          <w:szCs w:val="28"/>
          <w:lang w:eastAsia="fr-FR"/>
        </w:rPr>
      </w:pPr>
      <w:r w:rsidRPr="00361D6A">
        <w:rPr>
          <w:rFonts w:eastAsia="Times New Roman" w:cs="Calibri"/>
          <w:b/>
          <w:sz w:val="28"/>
          <w:szCs w:val="28"/>
          <w:lang w:eastAsia="fr-FR"/>
        </w:rPr>
        <w:t>Responsabilités générales :</w:t>
      </w:r>
    </w:p>
    <w:p w14:paraId="266B88F5" w14:textId="77777777" w:rsidR="004478E9" w:rsidRDefault="004478E9" w:rsidP="006938B1">
      <w:pPr>
        <w:tabs>
          <w:tab w:val="left" w:pos="851"/>
          <w:tab w:val="left" w:pos="1701"/>
        </w:tabs>
        <w:spacing w:after="0" w:line="240" w:lineRule="auto"/>
        <w:ind w:right="-88"/>
        <w:rPr>
          <w:rFonts w:eastAsia="Times New Roman" w:cs="Calibri"/>
          <w:bCs/>
          <w:lang w:eastAsia="fr-FR"/>
        </w:rPr>
      </w:pPr>
    </w:p>
    <w:p w14:paraId="5A002F32" w14:textId="611B6EE9" w:rsidR="004478E9" w:rsidRDefault="006E7682" w:rsidP="006938B1">
      <w:pPr>
        <w:tabs>
          <w:tab w:val="left" w:pos="851"/>
          <w:tab w:val="left" w:pos="1701"/>
        </w:tabs>
        <w:spacing w:after="0" w:line="240" w:lineRule="auto"/>
        <w:ind w:right="-88"/>
        <w:rPr>
          <w:rFonts w:eastAsia="Times New Roman" w:cs="Calibri"/>
          <w:bCs/>
          <w:lang w:eastAsia="fr-FR"/>
        </w:rPr>
      </w:pPr>
      <w:r>
        <w:rPr>
          <w:rFonts w:eastAsia="Times New Roman" w:cs="Calibri"/>
          <w:bCs/>
          <w:lang w:eastAsia="fr-FR"/>
        </w:rPr>
        <w:t xml:space="preserve">A ce titre, </w:t>
      </w:r>
      <w:r w:rsidR="00F27BE5">
        <w:rPr>
          <w:rFonts w:eastAsia="Times New Roman" w:cs="Calibri"/>
          <w:bCs/>
          <w:lang w:eastAsia="fr-FR"/>
        </w:rPr>
        <w:t xml:space="preserve">vous </w:t>
      </w:r>
      <w:r w:rsidR="00957F3C">
        <w:rPr>
          <w:rFonts w:eastAsia="Times New Roman" w:cs="Calibri"/>
          <w:bCs/>
          <w:lang w:eastAsia="fr-FR"/>
        </w:rPr>
        <w:t>aurez la</w:t>
      </w:r>
      <w:r w:rsidR="00F27BE5">
        <w:rPr>
          <w:rFonts w:eastAsia="Times New Roman" w:cs="Calibri"/>
          <w:bCs/>
          <w:lang w:eastAsia="fr-FR"/>
        </w:rPr>
        <w:t xml:space="preserve"> charge de :</w:t>
      </w:r>
    </w:p>
    <w:p w14:paraId="096EDA60" w14:textId="01F5923B" w:rsidR="00F27BE5" w:rsidRDefault="00F27BE5" w:rsidP="00E465F0">
      <w:pPr>
        <w:tabs>
          <w:tab w:val="left" w:pos="851"/>
          <w:tab w:val="left" w:pos="1701"/>
        </w:tabs>
        <w:spacing w:after="0" w:line="240" w:lineRule="auto"/>
        <w:ind w:right="-88"/>
        <w:rPr>
          <w:rFonts w:eastAsia="Times New Roman" w:cs="Calibri"/>
          <w:bCs/>
          <w:lang w:eastAsia="fr-FR"/>
        </w:rPr>
      </w:pPr>
    </w:p>
    <w:p w14:paraId="3D1BEBE0" w14:textId="055D87EC" w:rsidR="00E465F0" w:rsidRPr="00837982" w:rsidRDefault="30199287" w:rsidP="4A9DCBA3">
      <w:pPr>
        <w:tabs>
          <w:tab w:val="left" w:pos="851"/>
          <w:tab w:val="left" w:pos="1701"/>
        </w:tabs>
        <w:spacing w:after="0" w:line="240" w:lineRule="auto"/>
        <w:ind w:right="-88"/>
        <w:rPr>
          <w:rFonts w:eastAsia="Times New Roman" w:cs="Calibri"/>
          <w:b/>
          <w:bCs/>
          <w:lang w:eastAsia="fr-FR"/>
        </w:rPr>
      </w:pPr>
      <w:r w:rsidRPr="4A9DCBA3">
        <w:rPr>
          <w:rFonts w:eastAsia="Times New Roman" w:cs="Calibri"/>
          <w:b/>
          <w:bCs/>
          <w:lang w:eastAsia="fr-FR"/>
        </w:rPr>
        <w:t>Contribuer</w:t>
      </w:r>
      <w:r w:rsidR="00E465F0" w:rsidRPr="4A9DCBA3">
        <w:rPr>
          <w:rFonts w:eastAsia="Times New Roman" w:cs="Calibri"/>
          <w:b/>
          <w:bCs/>
          <w:lang w:eastAsia="fr-FR"/>
        </w:rPr>
        <w:t xml:space="preserve"> aux projets de la DSI</w:t>
      </w:r>
      <w:r w:rsidR="1ACFDAD5" w:rsidRPr="4A9DCBA3">
        <w:rPr>
          <w:rFonts w:eastAsia="Times New Roman" w:cs="Calibri"/>
          <w:b/>
          <w:bCs/>
          <w:lang w:eastAsia="fr-FR"/>
        </w:rPr>
        <w:t xml:space="preserve"> en produisant</w:t>
      </w:r>
    </w:p>
    <w:p w14:paraId="46CDA926" w14:textId="0224C0F2" w:rsidR="00837982" w:rsidRPr="00430A65" w:rsidRDefault="5F572448" w:rsidP="4A9DCBA3">
      <w:pPr>
        <w:pStyle w:val="Paragraphedeliste"/>
        <w:numPr>
          <w:ilvl w:val="0"/>
          <w:numId w:val="16"/>
        </w:numPr>
        <w:tabs>
          <w:tab w:val="left" w:pos="851"/>
          <w:tab w:val="left" w:pos="1701"/>
        </w:tabs>
        <w:spacing w:after="0" w:line="240" w:lineRule="auto"/>
        <w:ind w:right="-88"/>
        <w:rPr>
          <w:rFonts w:eastAsia="Times New Roman" w:cs="Calibri"/>
          <w:lang w:eastAsia="fr-FR"/>
        </w:rPr>
      </w:pPr>
      <w:r w:rsidRPr="00430A65">
        <w:rPr>
          <w:rFonts w:eastAsia="Times New Roman" w:cs="Calibri"/>
          <w:lang w:eastAsia="fr-FR"/>
        </w:rPr>
        <w:t>L'</w:t>
      </w:r>
      <w:r w:rsidR="286C5BD2" w:rsidRPr="00430A65">
        <w:rPr>
          <w:rFonts w:eastAsia="Times New Roman" w:cs="Calibri"/>
          <w:lang w:eastAsia="fr-FR"/>
        </w:rPr>
        <w:t>i</w:t>
      </w:r>
      <w:r w:rsidR="005D04CD" w:rsidRPr="00430A65">
        <w:rPr>
          <w:rFonts w:eastAsia="Times New Roman" w:cs="Calibri"/>
          <w:lang w:eastAsia="fr-FR"/>
        </w:rPr>
        <w:t xml:space="preserve">ntégration des </w:t>
      </w:r>
      <w:r w:rsidR="003A57D0" w:rsidRPr="00430A65">
        <w:rPr>
          <w:rFonts w:eastAsia="Times New Roman" w:cs="Calibri"/>
          <w:lang w:eastAsia="fr-FR"/>
        </w:rPr>
        <w:t>composants</w:t>
      </w:r>
      <w:r w:rsidR="005D04CD" w:rsidRPr="00430A65">
        <w:rPr>
          <w:rFonts w:eastAsia="Times New Roman" w:cs="Calibri"/>
          <w:lang w:eastAsia="fr-FR"/>
        </w:rPr>
        <w:t xml:space="preserve"> </w:t>
      </w:r>
      <w:r w:rsidR="00430A65" w:rsidRPr="00430A65">
        <w:rPr>
          <w:rFonts w:eastAsia="Times New Roman" w:cs="Calibri"/>
          <w:lang w:eastAsia="fr-FR"/>
        </w:rPr>
        <w:t xml:space="preserve">applicatifs et </w:t>
      </w:r>
      <w:r w:rsidR="005D04CD" w:rsidRPr="00430A65">
        <w:rPr>
          <w:rFonts w:eastAsia="Times New Roman" w:cs="Calibri"/>
          <w:lang w:eastAsia="fr-FR"/>
        </w:rPr>
        <w:t>techniques</w:t>
      </w:r>
      <w:r w:rsidR="5F1D10C0" w:rsidRPr="00430A65">
        <w:rPr>
          <w:rFonts w:eastAsia="Times New Roman" w:cs="Calibri"/>
          <w:lang w:eastAsia="fr-FR"/>
        </w:rPr>
        <w:t xml:space="preserve"> </w:t>
      </w:r>
      <w:r w:rsidR="00430A65" w:rsidRPr="00430A65">
        <w:rPr>
          <w:rFonts w:eastAsia="Times New Roman" w:cs="Calibri"/>
          <w:lang w:eastAsia="fr-FR"/>
        </w:rPr>
        <w:t xml:space="preserve">ainsi que </w:t>
      </w:r>
      <w:r w:rsidR="4E7AE8B8" w:rsidRPr="00430A65">
        <w:rPr>
          <w:rFonts w:eastAsia="Times New Roman" w:cs="Calibri"/>
          <w:lang w:eastAsia="fr-FR"/>
        </w:rPr>
        <w:t xml:space="preserve"> les</w:t>
      </w:r>
      <w:r w:rsidR="00EC598D" w:rsidRPr="00430A65">
        <w:rPr>
          <w:rFonts w:eastAsia="Times New Roman" w:cs="Calibri"/>
          <w:lang w:eastAsia="fr-FR"/>
        </w:rPr>
        <w:t xml:space="preserve"> automatisation</w:t>
      </w:r>
      <w:r w:rsidR="610E2CFB" w:rsidRPr="00430A65">
        <w:rPr>
          <w:rFonts w:eastAsia="Times New Roman" w:cs="Calibri"/>
          <w:lang w:eastAsia="fr-FR"/>
        </w:rPr>
        <w:t>s nécessaires</w:t>
      </w:r>
      <w:r w:rsidR="15636F9B" w:rsidRPr="00430A65">
        <w:rPr>
          <w:rFonts w:eastAsia="Times New Roman" w:cs="Calibri"/>
          <w:lang w:eastAsia="fr-FR"/>
        </w:rPr>
        <w:t xml:space="preserve"> à leur fonctionnement</w:t>
      </w:r>
    </w:p>
    <w:p w14:paraId="537AA72B" w14:textId="39D0877A" w:rsidR="00C92CB9" w:rsidRDefault="610E2CFB" w:rsidP="4A9DCBA3">
      <w:pPr>
        <w:pStyle w:val="Paragraphedeliste"/>
        <w:numPr>
          <w:ilvl w:val="0"/>
          <w:numId w:val="16"/>
        </w:numPr>
        <w:tabs>
          <w:tab w:val="left" w:pos="851"/>
          <w:tab w:val="left" w:pos="1701"/>
        </w:tabs>
        <w:spacing w:after="0" w:line="240" w:lineRule="auto"/>
        <w:ind w:right="-88"/>
        <w:rPr>
          <w:rFonts w:eastAsia="Times New Roman" w:cs="Calibri"/>
          <w:lang w:eastAsia="fr-FR"/>
        </w:rPr>
      </w:pPr>
      <w:r w:rsidRPr="00430A65">
        <w:rPr>
          <w:rFonts w:eastAsia="Times New Roman" w:cs="Calibri"/>
          <w:lang w:eastAsia="fr-FR"/>
        </w:rPr>
        <w:t xml:space="preserve">La </w:t>
      </w:r>
      <w:r w:rsidR="279D079D" w:rsidRPr="00430A65">
        <w:rPr>
          <w:rFonts w:eastAsia="Times New Roman" w:cs="Calibri"/>
          <w:lang w:eastAsia="fr-FR"/>
        </w:rPr>
        <w:t>d</w:t>
      </w:r>
      <w:r w:rsidR="00C92CB9" w:rsidRPr="00430A65">
        <w:rPr>
          <w:rFonts w:eastAsia="Times New Roman" w:cs="Calibri"/>
          <w:lang w:eastAsia="fr-FR"/>
        </w:rPr>
        <w:t>ocumentation</w:t>
      </w:r>
      <w:r w:rsidR="0CE3E6E5" w:rsidRPr="00430A65">
        <w:rPr>
          <w:rFonts w:eastAsia="Times New Roman" w:cs="Calibri"/>
          <w:lang w:eastAsia="fr-FR"/>
        </w:rPr>
        <w:t xml:space="preserve"> associée à ces composants</w:t>
      </w:r>
    </w:p>
    <w:p w14:paraId="378D0656" w14:textId="218B3C6D" w:rsidR="008039AE" w:rsidRPr="00430A65" w:rsidRDefault="00877E74" w:rsidP="4A9DCBA3">
      <w:pPr>
        <w:pStyle w:val="Paragraphedeliste"/>
        <w:numPr>
          <w:ilvl w:val="0"/>
          <w:numId w:val="16"/>
        </w:numPr>
        <w:tabs>
          <w:tab w:val="left" w:pos="851"/>
          <w:tab w:val="left" w:pos="1701"/>
        </w:tabs>
        <w:spacing w:after="0" w:line="240" w:lineRule="auto"/>
        <w:ind w:right="-88"/>
        <w:rPr>
          <w:rFonts w:eastAsia="Times New Roman" w:cs="Calibri"/>
          <w:lang w:eastAsia="fr-FR"/>
        </w:rPr>
      </w:pPr>
      <w:r>
        <w:rPr>
          <w:rFonts w:eastAsia="Times New Roman" w:cs="Calibri"/>
          <w:lang w:eastAsia="fr-FR"/>
        </w:rPr>
        <w:t>La mise</w:t>
      </w:r>
      <w:r w:rsidR="008039AE" w:rsidRPr="008039AE">
        <w:rPr>
          <w:rFonts w:eastAsia="Times New Roman" w:cs="Calibri"/>
          <w:lang w:eastAsia="fr-FR"/>
        </w:rPr>
        <w:t xml:space="preserve"> en place des outils de surveillance pour détecter les incidents et prévenir les dysfonctionnements</w:t>
      </w:r>
    </w:p>
    <w:p w14:paraId="4157330D" w14:textId="77777777" w:rsidR="0066081C" w:rsidRDefault="0066081C" w:rsidP="00E465F0">
      <w:pPr>
        <w:tabs>
          <w:tab w:val="left" w:pos="851"/>
          <w:tab w:val="left" w:pos="1701"/>
        </w:tabs>
        <w:spacing w:after="0" w:line="240" w:lineRule="auto"/>
        <w:ind w:right="-88"/>
        <w:rPr>
          <w:rFonts w:eastAsia="Times New Roman" w:cs="Calibri"/>
          <w:bCs/>
          <w:lang w:eastAsia="fr-FR"/>
        </w:rPr>
      </w:pPr>
    </w:p>
    <w:p w14:paraId="47C5CAEE" w14:textId="75CE00C0" w:rsidR="00837982" w:rsidRDefault="000D6BAC" w:rsidP="4A9DCBA3">
      <w:pPr>
        <w:tabs>
          <w:tab w:val="left" w:pos="851"/>
          <w:tab w:val="left" w:pos="1701"/>
        </w:tabs>
        <w:spacing w:after="0" w:line="240" w:lineRule="auto"/>
        <w:ind w:right="-88"/>
        <w:rPr>
          <w:rFonts w:eastAsia="Times New Roman" w:cs="Calibri"/>
          <w:b/>
          <w:bCs/>
          <w:lang w:eastAsia="fr-FR"/>
        </w:rPr>
      </w:pPr>
      <w:r w:rsidRPr="4A9DCBA3">
        <w:rPr>
          <w:rFonts w:eastAsia="Times New Roman" w:cs="Calibri"/>
          <w:b/>
          <w:bCs/>
          <w:lang w:eastAsia="fr-FR"/>
        </w:rPr>
        <w:t xml:space="preserve">Administrer </w:t>
      </w:r>
      <w:r w:rsidR="006D760E">
        <w:rPr>
          <w:rFonts w:eastAsia="Times New Roman" w:cs="Calibri"/>
          <w:b/>
          <w:bCs/>
          <w:lang w:eastAsia="fr-FR"/>
        </w:rPr>
        <w:t>la Production</w:t>
      </w:r>
      <w:r w:rsidR="7AA67F8F" w:rsidRPr="4A9DCBA3">
        <w:rPr>
          <w:rFonts w:eastAsia="Times New Roman" w:cs="Calibri"/>
          <w:b/>
          <w:bCs/>
          <w:lang w:eastAsia="fr-FR"/>
        </w:rPr>
        <w:t xml:space="preserve"> en assurant</w:t>
      </w:r>
    </w:p>
    <w:p w14:paraId="00682D34" w14:textId="10993731" w:rsidR="00837982" w:rsidRPr="00430A65" w:rsidRDefault="7AA67F8F" w:rsidP="4A9DCBA3">
      <w:pPr>
        <w:pStyle w:val="Paragraphedeliste"/>
        <w:numPr>
          <w:ilvl w:val="0"/>
          <w:numId w:val="17"/>
        </w:numPr>
        <w:tabs>
          <w:tab w:val="left" w:pos="851"/>
          <w:tab w:val="left" w:pos="1701"/>
        </w:tabs>
        <w:spacing w:after="0" w:line="240" w:lineRule="auto"/>
        <w:ind w:right="-88"/>
        <w:rPr>
          <w:rFonts w:eastAsia="Times New Roman" w:cs="Calibri"/>
          <w:lang w:eastAsia="fr-FR"/>
        </w:rPr>
      </w:pPr>
      <w:r w:rsidRPr="00430A65">
        <w:rPr>
          <w:rFonts w:eastAsia="Times New Roman" w:cs="Calibri"/>
          <w:lang w:eastAsia="fr-FR"/>
        </w:rPr>
        <w:t xml:space="preserve">Le </w:t>
      </w:r>
      <w:r w:rsidR="7189B38E" w:rsidRPr="00430A65">
        <w:rPr>
          <w:rFonts w:eastAsia="Times New Roman" w:cs="Calibri"/>
          <w:lang w:eastAsia="fr-FR"/>
        </w:rPr>
        <w:t>M</w:t>
      </w:r>
      <w:r w:rsidR="000D6BAC" w:rsidRPr="00430A65">
        <w:rPr>
          <w:rFonts w:eastAsia="Times New Roman" w:cs="Calibri"/>
          <w:lang w:eastAsia="fr-FR"/>
        </w:rPr>
        <w:t>aintien en Condition Opérationnelle</w:t>
      </w:r>
      <w:r w:rsidR="27BEC1B4" w:rsidRPr="00430A65">
        <w:rPr>
          <w:rFonts w:eastAsia="Times New Roman" w:cs="Calibri"/>
          <w:lang w:eastAsia="fr-FR"/>
        </w:rPr>
        <w:t xml:space="preserve"> des </w:t>
      </w:r>
      <w:r w:rsidR="006D760E" w:rsidRPr="00430A65">
        <w:rPr>
          <w:rFonts w:eastAsia="Times New Roman" w:cs="Calibri"/>
          <w:lang w:eastAsia="fr-FR"/>
        </w:rPr>
        <w:t>applications</w:t>
      </w:r>
      <w:r w:rsidR="00430A65" w:rsidRPr="00430A65">
        <w:rPr>
          <w:rFonts w:eastAsia="Times New Roman" w:cs="Calibri"/>
          <w:lang w:eastAsia="fr-FR"/>
        </w:rPr>
        <w:t xml:space="preserve"> et services associés</w:t>
      </w:r>
    </w:p>
    <w:p w14:paraId="170A2AD8" w14:textId="1019D6FC" w:rsidR="00BF06AF" w:rsidRDefault="00877E74" w:rsidP="4A9DCBA3">
      <w:pPr>
        <w:pStyle w:val="Paragraphedeliste"/>
        <w:numPr>
          <w:ilvl w:val="0"/>
          <w:numId w:val="17"/>
        </w:numPr>
        <w:tabs>
          <w:tab w:val="left" w:pos="851"/>
          <w:tab w:val="left" w:pos="1701"/>
        </w:tabs>
        <w:spacing w:after="0" w:line="240" w:lineRule="auto"/>
        <w:ind w:right="-88"/>
        <w:rPr>
          <w:rFonts w:eastAsia="Times New Roman" w:cs="Calibri"/>
          <w:lang w:eastAsia="fr-FR"/>
        </w:rPr>
      </w:pPr>
      <w:r>
        <w:rPr>
          <w:rFonts w:eastAsia="Times New Roman" w:cs="Calibri"/>
          <w:lang w:eastAsia="fr-FR"/>
        </w:rPr>
        <w:t>La supervision et l’optimisation</w:t>
      </w:r>
      <w:r w:rsidR="00BF06AF" w:rsidRPr="00BF06AF">
        <w:rPr>
          <w:rFonts w:eastAsia="Times New Roman" w:cs="Calibri"/>
          <w:lang w:eastAsia="fr-FR"/>
        </w:rPr>
        <w:t xml:space="preserve"> </w:t>
      </w:r>
      <w:r>
        <w:rPr>
          <w:rFonts w:eastAsia="Times New Roman" w:cs="Calibri"/>
          <w:lang w:eastAsia="fr-FR"/>
        </w:rPr>
        <w:t>d</w:t>
      </w:r>
      <w:r w:rsidR="00BF06AF" w:rsidRPr="00BF06AF">
        <w:rPr>
          <w:rFonts w:eastAsia="Times New Roman" w:cs="Calibri"/>
          <w:lang w:eastAsia="fr-FR"/>
        </w:rPr>
        <w:t>es performances des systèmes de production</w:t>
      </w:r>
    </w:p>
    <w:p w14:paraId="71404054" w14:textId="0EB02864" w:rsidR="00837982" w:rsidRPr="00430A65" w:rsidRDefault="00430A65" w:rsidP="4A9DCBA3">
      <w:pPr>
        <w:pStyle w:val="Paragraphedeliste"/>
        <w:numPr>
          <w:ilvl w:val="0"/>
          <w:numId w:val="17"/>
        </w:numPr>
        <w:tabs>
          <w:tab w:val="left" w:pos="851"/>
          <w:tab w:val="left" w:pos="1701"/>
        </w:tabs>
        <w:spacing w:after="0" w:line="240" w:lineRule="auto"/>
        <w:ind w:right="-88"/>
        <w:rPr>
          <w:rFonts w:eastAsia="Times New Roman" w:cs="Calibri"/>
          <w:lang w:eastAsia="fr-FR"/>
        </w:rPr>
      </w:pPr>
      <w:r>
        <w:rPr>
          <w:rFonts w:eastAsia="Times New Roman" w:cs="Calibri"/>
          <w:lang w:eastAsia="fr-FR"/>
        </w:rPr>
        <w:t>Prendre en charge les demandes de niveau 3 : demandes de changement, demandes de service et incidents</w:t>
      </w:r>
    </w:p>
    <w:p w14:paraId="408A0EAB" w14:textId="19513BCA" w:rsidR="002B7E78" w:rsidRPr="00430A65" w:rsidRDefault="583EA84C" w:rsidP="4A9DCBA3">
      <w:pPr>
        <w:pStyle w:val="Paragraphedeliste"/>
        <w:numPr>
          <w:ilvl w:val="0"/>
          <w:numId w:val="17"/>
        </w:numPr>
        <w:tabs>
          <w:tab w:val="left" w:pos="851"/>
          <w:tab w:val="left" w:pos="1701"/>
        </w:tabs>
        <w:spacing w:after="0" w:line="240" w:lineRule="auto"/>
        <w:ind w:right="-88"/>
        <w:rPr>
          <w:rFonts w:eastAsia="Times New Roman" w:cs="Calibri"/>
          <w:lang w:eastAsia="fr-FR"/>
        </w:rPr>
      </w:pPr>
      <w:r w:rsidRPr="00430A65">
        <w:rPr>
          <w:rFonts w:eastAsia="Times New Roman" w:cs="Calibri"/>
          <w:lang w:eastAsia="fr-FR"/>
        </w:rPr>
        <w:t xml:space="preserve">Le </w:t>
      </w:r>
      <w:r w:rsidR="462FC419" w:rsidRPr="00430A65">
        <w:rPr>
          <w:rFonts w:eastAsia="Times New Roman" w:cs="Calibri"/>
          <w:lang w:eastAsia="fr-FR"/>
        </w:rPr>
        <w:t>p</w:t>
      </w:r>
      <w:r w:rsidR="002B7E78" w:rsidRPr="00430A65">
        <w:rPr>
          <w:rFonts w:eastAsia="Times New Roman" w:cs="Calibri"/>
          <w:lang w:eastAsia="fr-FR"/>
        </w:rPr>
        <w:t xml:space="preserve">ilotage </w:t>
      </w:r>
      <w:r w:rsidR="006D760E" w:rsidRPr="00430A65">
        <w:rPr>
          <w:rFonts w:eastAsia="Times New Roman" w:cs="Calibri"/>
          <w:lang w:eastAsia="fr-FR"/>
        </w:rPr>
        <w:t>du centre de service N2</w:t>
      </w:r>
    </w:p>
    <w:p w14:paraId="4684FA3B" w14:textId="45A74B5B" w:rsidR="00194F8C" w:rsidRPr="00430A65" w:rsidRDefault="00580DBC" w:rsidP="4A9DCBA3">
      <w:pPr>
        <w:pStyle w:val="Paragraphedeliste"/>
        <w:numPr>
          <w:ilvl w:val="0"/>
          <w:numId w:val="17"/>
        </w:numPr>
        <w:tabs>
          <w:tab w:val="left" w:pos="851"/>
          <w:tab w:val="left" w:pos="1701"/>
        </w:tabs>
        <w:spacing w:after="0" w:line="240" w:lineRule="auto"/>
        <w:ind w:right="-88"/>
        <w:rPr>
          <w:rFonts w:eastAsia="Times New Roman" w:cs="Calibri"/>
          <w:lang w:eastAsia="fr-FR"/>
        </w:rPr>
      </w:pPr>
      <w:r w:rsidRPr="00430A65">
        <w:t>La mise à jour de la documentation</w:t>
      </w:r>
      <w:r w:rsidR="00DF3025" w:rsidRPr="00430A65">
        <w:t xml:space="preserve"> et</w:t>
      </w:r>
      <w:r w:rsidRPr="00430A65">
        <w:t xml:space="preserve"> des procédures à destination des équipes N2</w:t>
      </w:r>
    </w:p>
    <w:p w14:paraId="0F801A9F" w14:textId="77777777" w:rsidR="002B7E78" w:rsidRDefault="002B7E78" w:rsidP="00E465F0">
      <w:pPr>
        <w:tabs>
          <w:tab w:val="left" w:pos="851"/>
          <w:tab w:val="left" w:pos="1701"/>
        </w:tabs>
        <w:spacing w:after="0" w:line="240" w:lineRule="auto"/>
        <w:ind w:right="-88"/>
        <w:rPr>
          <w:rFonts w:eastAsia="Times New Roman" w:cs="Calibri"/>
          <w:bCs/>
          <w:lang w:eastAsia="fr-FR"/>
        </w:rPr>
      </w:pPr>
    </w:p>
    <w:p w14:paraId="643BC146" w14:textId="3020E749" w:rsidR="00837982" w:rsidRDefault="002869A8" w:rsidP="4A9DCBA3">
      <w:pPr>
        <w:tabs>
          <w:tab w:val="left" w:pos="851"/>
          <w:tab w:val="left" w:pos="1701"/>
        </w:tabs>
        <w:spacing w:after="0" w:line="240" w:lineRule="auto"/>
        <w:ind w:right="-88"/>
        <w:rPr>
          <w:rFonts w:eastAsia="Times New Roman" w:cs="Calibri"/>
          <w:b/>
          <w:bCs/>
          <w:lang w:eastAsia="fr-FR"/>
        </w:rPr>
      </w:pPr>
      <w:r w:rsidRPr="4A9DCBA3">
        <w:rPr>
          <w:rFonts w:eastAsia="Times New Roman" w:cs="Calibri"/>
          <w:b/>
          <w:bCs/>
          <w:lang w:eastAsia="fr-FR"/>
        </w:rPr>
        <w:t>Assurer une veille technologique permanente</w:t>
      </w:r>
      <w:r w:rsidR="56A98430" w:rsidRPr="4A9DCBA3">
        <w:rPr>
          <w:rFonts w:eastAsia="Times New Roman" w:cs="Calibri"/>
          <w:b/>
          <w:bCs/>
          <w:lang w:eastAsia="fr-FR"/>
        </w:rPr>
        <w:t xml:space="preserve"> </w:t>
      </w:r>
      <w:r w:rsidR="35609F94" w:rsidRPr="4A9DCBA3">
        <w:rPr>
          <w:rFonts w:eastAsia="Times New Roman" w:cs="Calibri"/>
          <w:b/>
          <w:bCs/>
          <w:lang w:eastAsia="fr-FR"/>
        </w:rPr>
        <w:t>en réalisant</w:t>
      </w:r>
    </w:p>
    <w:p w14:paraId="69CFBC85" w14:textId="50C9CF23" w:rsidR="00837982" w:rsidRDefault="56A98430" w:rsidP="4A9DCBA3">
      <w:pPr>
        <w:pStyle w:val="Paragraphedeliste"/>
        <w:numPr>
          <w:ilvl w:val="0"/>
          <w:numId w:val="18"/>
        </w:numPr>
        <w:tabs>
          <w:tab w:val="left" w:pos="851"/>
          <w:tab w:val="left" w:pos="1701"/>
        </w:tabs>
        <w:spacing w:after="0" w:line="240" w:lineRule="auto"/>
        <w:ind w:right="-88"/>
        <w:rPr>
          <w:rFonts w:eastAsia="Times New Roman" w:cs="Calibri"/>
          <w:lang w:eastAsia="fr-FR"/>
        </w:rPr>
      </w:pPr>
      <w:r w:rsidRPr="4A9DCBA3">
        <w:rPr>
          <w:rFonts w:eastAsia="Times New Roman" w:cs="Calibri"/>
          <w:lang w:eastAsia="fr-FR"/>
        </w:rPr>
        <w:t xml:space="preserve">La </w:t>
      </w:r>
      <w:r w:rsidR="068AD3FB" w:rsidRPr="4A9DCBA3">
        <w:rPr>
          <w:rFonts w:eastAsia="Times New Roman" w:cs="Calibri"/>
          <w:lang w:eastAsia="fr-FR"/>
        </w:rPr>
        <w:t>v</w:t>
      </w:r>
      <w:r w:rsidR="00CA2AD8" w:rsidRPr="4A9DCBA3">
        <w:rPr>
          <w:rFonts w:eastAsia="Times New Roman" w:cs="Calibri"/>
          <w:lang w:eastAsia="fr-FR"/>
        </w:rPr>
        <w:t>érification</w:t>
      </w:r>
      <w:r w:rsidR="00910869" w:rsidRPr="4A9DCBA3">
        <w:rPr>
          <w:rFonts w:eastAsia="Times New Roman" w:cs="Calibri"/>
          <w:lang w:eastAsia="fr-FR"/>
        </w:rPr>
        <w:t xml:space="preserve"> de l'efficacité des outils, des process et des technologies</w:t>
      </w:r>
    </w:p>
    <w:p w14:paraId="2064C8B9" w14:textId="445AA3C4" w:rsidR="00545337" w:rsidRDefault="009E741C" w:rsidP="4A9DCBA3">
      <w:pPr>
        <w:pStyle w:val="Paragraphedeliste"/>
        <w:numPr>
          <w:ilvl w:val="0"/>
          <w:numId w:val="18"/>
        </w:numPr>
        <w:tabs>
          <w:tab w:val="left" w:pos="851"/>
          <w:tab w:val="left" w:pos="1701"/>
        </w:tabs>
        <w:spacing w:after="0" w:line="240" w:lineRule="auto"/>
        <w:ind w:right="-88"/>
        <w:rPr>
          <w:rFonts w:eastAsia="Times New Roman" w:cs="Calibri"/>
          <w:lang w:eastAsia="fr-FR"/>
        </w:rPr>
      </w:pPr>
      <w:r>
        <w:rPr>
          <w:rFonts w:eastAsia="Times New Roman" w:cs="Calibri"/>
          <w:lang w:eastAsia="fr-FR"/>
        </w:rPr>
        <w:t xml:space="preserve">L’écriture de la </w:t>
      </w:r>
      <w:r w:rsidR="0044110E">
        <w:rPr>
          <w:rFonts w:eastAsia="Times New Roman" w:cs="Calibri"/>
          <w:lang w:eastAsia="fr-FR"/>
        </w:rPr>
        <w:t>roadmap</w:t>
      </w:r>
      <w:r w:rsidR="00CC7B44">
        <w:rPr>
          <w:rFonts w:eastAsia="Times New Roman" w:cs="Calibri"/>
          <w:lang w:eastAsia="fr-FR"/>
        </w:rPr>
        <w:t>, en partenariat avec l’Architecte technique</w:t>
      </w:r>
    </w:p>
    <w:p w14:paraId="31310F8C" w14:textId="54544F96" w:rsidR="00BF06AF" w:rsidRDefault="00BF06AF" w:rsidP="4A9DCBA3">
      <w:pPr>
        <w:pStyle w:val="Paragraphedeliste"/>
        <w:numPr>
          <w:ilvl w:val="0"/>
          <w:numId w:val="18"/>
        </w:numPr>
        <w:tabs>
          <w:tab w:val="left" w:pos="851"/>
          <w:tab w:val="left" w:pos="1701"/>
        </w:tabs>
        <w:spacing w:after="0" w:line="240" w:lineRule="auto"/>
        <w:ind w:right="-88"/>
        <w:rPr>
          <w:rFonts w:eastAsia="Times New Roman" w:cs="Calibri"/>
          <w:lang w:eastAsia="fr-FR"/>
        </w:rPr>
      </w:pPr>
      <w:r>
        <w:rPr>
          <w:rFonts w:eastAsia="Times New Roman" w:cs="Calibri"/>
          <w:lang w:eastAsia="fr-FR"/>
        </w:rPr>
        <w:t>La participation</w:t>
      </w:r>
      <w:r w:rsidRPr="00BF06AF">
        <w:rPr>
          <w:rFonts w:eastAsia="Times New Roman" w:cs="Calibri"/>
          <w:lang w:eastAsia="fr-FR"/>
        </w:rPr>
        <w:t xml:space="preserve"> à l'automatisation des processus de production</w:t>
      </w:r>
    </w:p>
    <w:p w14:paraId="7530D26E" w14:textId="77777777" w:rsidR="004423BF" w:rsidRPr="004423BF" w:rsidRDefault="004423BF" w:rsidP="004423BF">
      <w:pPr>
        <w:pStyle w:val="Paragraphedeliste"/>
        <w:tabs>
          <w:tab w:val="left" w:pos="851"/>
          <w:tab w:val="left" w:pos="1701"/>
        </w:tabs>
        <w:spacing w:after="0" w:line="240" w:lineRule="auto"/>
        <w:ind w:right="-88"/>
        <w:rPr>
          <w:rFonts w:eastAsia="Times New Roman" w:cs="Calibri"/>
          <w:bCs/>
          <w:lang w:eastAsia="fr-FR"/>
        </w:rPr>
      </w:pPr>
    </w:p>
    <w:p w14:paraId="21EA9910" w14:textId="3C3797A1" w:rsidR="006938B1" w:rsidRDefault="581B14B9" w:rsidP="00F038EE">
      <w:pPr>
        <w:spacing w:after="0" w:line="240" w:lineRule="auto"/>
        <w:ind w:right="-88"/>
        <w:rPr>
          <w:rFonts w:eastAsia="Times New Roman" w:cs="Calibri"/>
          <w:b/>
          <w:sz w:val="28"/>
          <w:szCs w:val="28"/>
          <w:lang w:eastAsia="fr-FR"/>
        </w:rPr>
      </w:pPr>
      <w:r w:rsidRPr="00F038EE">
        <w:rPr>
          <w:rFonts w:eastAsia="Times New Roman" w:cs="Calibri"/>
          <w:b/>
          <w:sz w:val="28"/>
          <w:szCs w:val="28"/>
          <w:lang w:eastAsia="fr-FR"/>
        </w:rPr>
        <w:t>KPI</w:t>
      </w:r>
      <w:r w:rsidR="008772F0">
        <w:rPr>
          <w:rFonts w:eastAsia="Times New Roman" w:cs="Calibri"/>
          <w:b/>
          <w:sz w:val="28"/>
          <w:szCs w:val="28"/>
          <w:lang w:eastAsia="fr-FR"/>
        </w:rPr>
        <w:t> :</w:t>
      </w:r>
    </w:p>
    <w:p w14:paraId="2C996F18" w14:textId="78EE0580" w:rsidR="008772F0" w:rsidRPr="008772F0" w:rsidRDefault="008772F0" w:rsidP="008772F0">
      <w:pPr>
        <w:spacing w:after="0" w:line="240" w:lineRule="auto"/>
        <w:ind w:right="-88"/>
        <w:rPr>
          <w:rFonts w:eastAsia="Times New Roman" w:cs="Calibri"/>
          <w:b/>
          <w:bCs/>
          <w:sz w:val="28"/>
          <w:szCs w:val="28"/>
          <w:lang w:eastAsia="fr-FR"/>
        </w:rPr>
      </w:pPr>
    </w:p>
    <w:p w14:paraId="4623EBAE" w14:textId="787C9073" w:rsidR="008772F0" w:rsidRDefault="008772F0" w:rsidP="00D411FA">
      <w:pPr>
        <w:pStyle w:val="Paragraphedeliste"/>
        <w:numPr>
          <w:ilvl w:val="0"/>
          <w:numId w:val="4"/>
        </w:numPr>
        <w:spacing w:after="0" w:line="257" w:lineRule="auto"/>
        <w:rPr>
          <w:rFonts w:cs="Calibri"/>
        </w:rPr>
      </w:pPr>
      <w:r>
        <w:rPr>
          <w:rFonts w:cs="Calibri"/>
        </w:rPr>
        <w:t xml:space="preserve">Respect </w:t>
      </w:r>
      <w:r w:rsidRPr="00641B6C">
        <w:rPr>
          <w:rFonts w:cs="Calibri"/>
        </w:rPr>
        <w:t>des délais de livraison des composants techniques, inscrits dans le catalogue de services du périmètre</w:t>
      </w:r>
    </w:p>
    <w:p w14:paraId="3C6EC32C" w14:textId="26487E59" w:rsidR="00845650" w:rsidRPr="00D411FA" w:rsidRDefault="581B14B9" w:rsidP="00D411FA">
      <w:pPr>
        <w:pStyle w:val="Paragraphedeliste"/>
        <w:numPr>
          <w:ilvl w:val="0"/>
          <w:numId w:val="4"/>
        </w:numPr>
        <w:spacing w:after="0" w:line="257" w:lineRule="auto"/>
        <w:rPr>
          <w:rFonts w:cs="Calibri"/>
        </w:rPr>
      </w:pPr>
      <w:r w:rsidRPr="00D411FA">
        <w:rPr>
          <w:rFonts w:cs="Calibri"/>
        </w:rPr>
        <w:t xml:space="preserve">Adéquation des socles techniques par rapport au besoin de l’entreprise : </w:t>
      </w:r>
    </w:p>
    <w:p w14:paraId="3E174615" w14:textId="3F7C8F6D" w:rsidR="00845650" w:rsidRPr="00D411FA" w:rsidRDefault="581B14B9" w:rsidP="00D411FA">
      <w:pPr>
        <w:pStyle w:val="Paragraphedeliste"/>
        <w:numPr>
          <w:ilvl w:val="1"/>
          <w:numId w:val="4"/>
        </w:numPr>
        <w:spacing w:after="0" w:line="257" w:lineRule="auto"/>
        <w:rPr>
          <w:rFonts w:cs="Calibri"/>
        </w:rPr>
      </w:pPr>
      <w:r w:rsidRPr="00D411FA">
        <w:rPr>
          <w:rFonts w:cs="Calibri"/>
        </w:rPr>
        <w:t>Traitement incidents &amp; demandes de service dans les délais (SLA) : &gt; 80%</w:t>
      </w:r>
    </w:p>
    <w:p w14:paraId="57BCFD02" w14:textId="27E2B6AE" w:rsidR="00845650" w:rsidRDefault="581B14B9" w:rsidP="00D411FA">
      <w:pPr>
        <w:pStyle w:val="Paragraphedeliste"/>
        <w:numPr>
          <w:ilvl w:val="1"/>
          <w:numId w:val="4"/>
        </w:numPr>
        <w:spacing w:after="0" w:line="257" w:lineRule="auto"/>
        <w:rPr>
          <w:rFonts w:cs="Calibri"/>
        </w:rPr>
      </w:pPr>
      <w:r w:rsidRPr="00D411FA">
        <w:rPr>
          <w:rFonts w:cs="Calibri"/>
        </w:rPr>
        <w:t>Disponibilité du Système d’Information : &gt; 99,5 % pour les composants vitaux identifiés dans le PCA</w:t>
      </w:r>
    </w:p>
    <w:p w14:paraId="224F41CF" w14:textId="77777777" w:rsidR="00641B6C" w:rsidRPr="00641B6C" w:rsidRDefault="00641B6C" w:rsidP="00641B6C">
      <w:pPr>
        <w:spacing w:after="0" w:line="240" w:lineRule="auto"/>
        <w:ind w:right="-88"/>
        <w:rPr>
          <w:rFonts w:eastAsia="Times New Roman" w:cs="Calibri"/>
          <w:b/>
          <w:bCs/>
          <w:sz w:val="28"/>
          <w:szCs w:val="28"/>
          <w:lang w:eastAsia="fr-FR"/>
        </w:rPr>
      </w:pPr>
    </w:p>
    <w:p w14:paraId="70F29B9B" w14:textId="77777777" w:rsidR="008772F0" w:rsidRDefault="008772F0" w:rsidP="00927047">
      <w:pPr>
        <w:spacing w:after="0" w:line="240" w:lineRule="auto"/>
        <w:ind w:right="-88"/>
        <w:rPr>
          <w:rFonts w:eastAsia="Times New Roman" w:cs="Calibri"/>
          <w:b/>
          <w:sz w:val="28"/>
          <w:szCs w:val="28"/>
          <w:lang w:eastAsia="fr-FR"/>
        </w:rPr>
      </w:pPr>
    </w:p>
    <w:p w14:paraId="2C021115" w14:textId="3BC0DD32" w:rsidR="00927047" w:rsidRDefault="00927047" w:rsidP="00927047">
      <w:pPr>
        <w:spacing w:after="0" w:line="240" w:lineRule="auto"/>
        <w:ind w:right="-88"/>
        <w:rPr>
          <w:rFonts w:eastAsia="Times New Roman" w:cs="Calibri"/>
          <w:b/>
          <w:sz w:val="28"/>
          <w:szCs w:val="28"/>
          <w:lang w:eastAsia="fr-FR"/>
        </w:rPr>
      </w:pPr>
      <w:r w:rsidRPr="002B147C">
        <w:rPr>
          <w:rFonts w:eastAsia="Times New Roman" w:cs="Calibri"/>
          <w:b/>
          <w:sz w:val="28"/>
          <w:szCs w:val="28"/>
          <w:lang w:eastAsia="fr-FR"/>
        </w:rPr>
        <w:t>Profil :</w:t>
      </w:r>
    </w:p>
    <w:p w14:paraId="6B84066F" w14:textId="77777777" w:rsidR="002D68BD" w:rsidRPr="002B147C" w:rsidRDefault="002D68BD" w:rsidP="00927047">
      <w:pPr>
        <w:spacing w:after="0" w:line="240" w:lineRule="auto"/>
        <w:ind w:right="-88"/>
        <w:rPr>
          <w:rFonts w:eastAsia="Times New Roman" w:cs="Calibri"/>
          <w:b/>
          <w:sz w:val="28"/>
          <w:szCs w:val="28"/>
          <w:lang w:eastAsia="fr-FR"/>
        </w:rPr>
      </w:pPr>
    </w:p>
    <w:p w14:paraId="78DE268B" w14:textId="04E8496B" w:rsidR="008F4F21" w:rsidRPr="008772F0" w:rsidRDefault="00682BE5" w:rsidP="008F4F21">
      <w:pPr>
        <w:tabs>
          <w:tab w:val="left" w:pos="57"/>
          <w:tab w:val="left" w:pos="113"/>
          <w:tab w:val="left" w:pos="170"/>
          <w:tab w:val="left" w:pos="851"/>
          <w:tab w:val="left" w:pos="1701"/>
        </w:tabs>
        <w:spacing w:after="0" w:line="240" w:lineRule="auto"/>
        <w:rPr>
          <w:rFonts w:asciiTheme="minorHAnsi" w:eastAsia="Times New Roman" w:hAnsiTheme="minorHAnsi" w:cstheme="minorHAnsi"/>
          <w:b/>
          <w:bCs/>
          <w:snapToGrid w:val="0"/>
          <w:color w:val="000000"/>
          <w:lang w:eastAsia="fr-FR"/>
        </w:rPr>
      </w:pPr>
      <w:r w:rsidRPr="008772F0">
        <w:rPr>
          <w:rFonts w:asciiTheme="minorHAnsi" w:eastAsia="Times New Roman" w:hAnsiTheme="minorHAnsi" w:cstheme="minorHAnsi"/>
          <w:b/>
          <w:bCs/>
          <w:snapToGrid w:val="0"/>
          <w:color w:val="000000"/>
          <w:lang w:eastAsia="fr-FR"/>
        </w:rPr>
        <w:t>Formation</w:t>
      </w:r>
    </w:p>
    <w:p w14:paraId="2363700F" w14:textId="086102D2" w:rsidR="00AC5F73" w:rsidRPr="008772F0" w:rsidRDefault="00D16E09" w:rsidP="008772F0">
      <w:pPr>
        <w:tabs>
          <w:tab w:val="left" w:pos="57"/>
          <w:tab w:val="left" w:pos="113"/>
          <w:tab w:val="left" w:pos="170"/>
          <w:tab w:val="left" w:pos="851"/>
          <w:tab w:val="left" w:pos="1701"/>
        </w:tabs>
        <w:spacing w:after="0" w:line="240" w:lineRule="auto"/>
        <w:rPr>
          <w:rFonts w:asciiTheme="minorHAnsi" w:eastAsia="Times New Roman" w:hAnsiTheme="minorHAnsi" w:cstheme="minorHAnsi"/>
          <w:snapToGrid w:val="0"/>
          <w:color w:val="000000"/>
          <w:lang w:eastAsia="fr-FR"/>
        </w:rPr>
      </w:pPr>
      <w:r w:rsidRPr="008772F0">
        <w:rPr>
          <w:rFonts w:asciiTheme="minorHAnsi" w:eastAsia="Times New Roman" w:hAnsiTheme="minorHAnsi" w:cstheme="minorHAnsi"/>
          <w:snapToGrid w:val="0"/>
          <w:color w:val="000000"/>
          <w:lang w:eastAsia="fr-FR"/>
        </w:rPr>
        <w:t>Ecole d’ingénieur ou formation supérieure dans une filière informatique.</w:t>
      </w:r>
    </w:p>
    <w:p w14:paraId="3CBA11EA" w14:textId="1C194FD2" w:rsidR="008F4F21" w:rsidRPr="00A94DE2" w:rsidRDefault="008F4F21" w:rsidP="00AC5F73">
      <w:pPr>
        <w:tabs>
          <w:tab w:val="left" w:pos="57"/>
          <w:tab w:val="left" w:pos="113"/>
          <w:tab w:val="left" w:pos="170"/>
          <w:tab w:val="left" w:pos="851"/>
          <w:tab w:val="left" w:pos="1701"/>
        </w:tabs>
        <w:spacing w:after="0" w:line="240" w:lineRule="auto"/>
        <w:rPr>
          <w:rFonts w:asciiTheme="minorHAnsi" w:eastAsia="Times New Roman" w:hAnsiTheme="minorHAnsi" w:cstheme="minorHAnsi"/>
          <w:snapToGrid w:val="0"/>
          <w:color w:val="000000"/>
          <w:lang w:eastAsia="fr-FR"/>
        </w:rPr>
      </w:pPr>
    </w:p>
    <w:p w14:paraId="4C20B431" w14:textId="77777777" w:rsidR="00845650" w:rsidRDefault="00845650" w:rsidP="008F4F21">
      <w:pPr>
        <w:tabs>
          <w:tab w:val="left" w:pos="57"/>
          <w:tab w:val="left" w:pos="113"/>
          <w:tab w:val="left" w:pos="170"/>
          <w:tab w:val="left" w:pos="851"/>
          <w:tab w:val="left" w:pos="1701"/>
        </w:tabs>
        <w:spacing w:after="0" w:line="240" w:lineRule="auto"/>
        <w:rPr>
          <w:rFonts w:asciiTheme="minorHAnsi" w:eastAsia="Times New Roman" w:hAnsiTheme="minorHAnsi" w:cstheme="minorHAnsi"/>
          <w:b/>
          <w:bCs/>
          <w:snapToGrid w:val="0"/>
          <w:color w:val="000000"/>
          <w:sz w:val="20"/>
          <w:szCs w:val="20"/>
          <w:lang w:eastAsia="fr-FR"/>
        </w:rPr>
      </w:pPr>
    </w:p>
    <w:p w14:paraId="06ECCEEB" w14:textId="6ABC128E" w:rsidR="008F4F21" w:rsidRPr="00A94DE2" w:rsidRDefault="008F4F21" w:rsidP="008F4F21">
      <w:pPr>
        <w:tabs>
          <w:tab w:val="left" w:pos="57"/>
          <w:tab w:val="left" w:pos="113"/>
          <w:tab w:val="left" w:pos="170"/>
          <w:tab w:val="left" w:pos="851"/>
          <w:tab w:val="left" w:pos="1701"/>
        </w:tabs>
        <w:spacing w:after="0" w:line="240" w:lineRule="auto"/>
        <w:rPr>
          <w:rFonts w:asciiTheme="minorHAnsi" w:eastAsia="Times New Roman" w:hAnsiTheme="minorHAnsi" w:cstheme="minorHAnsi"/>
          <w:b/>
          <w:bCs/>
          <w:snapToGrid w:val="0"/>
          <w:color w:val="000000"/>
          <w:lang w:eastAsia="fr-FR"/>
        </w:rPr>
      </w:pPr>
      <w:r w:rsidRPr="00A94DE2">
        <w:rPr>
          <w:rFonts w:asciiTheme="minorHAnsi" w:eastAsia="Times New Roman" w:hAnsiTheme="minorHAnsi" w:cstheme="minorHAnsi"/>
          <w:b/>
          <w:bCs/>
          <w:snapToGrid w:val="0"/>
          <w:color w:val="000000"/>
          <w:lang w:eastAsia="fr-FR"/>
        </w:rPr>
        <w:t>Durée d’expérience</w:t>
      </w:r>
    </w:p>
    <w:p w14:paraId="3EA9562B" w14:textId="2E1BB411" w:rsidR="00BF7E51" w:rsidRPr="008772F0" w:rsidRDefault="00F663A3" w:rsidP="008772F0">
      <w:pPr>
        <w:tabs>
          <w:tab w:val="left" w:pos="851"/>
          <w:tab w:val="left" w:pos="1701"/>
        </w:tabs>
        <w:spacing w:after="0" w:line="240" w:lineRule="auto"/>
        <w:rPr>
          <w:rFonts w:asciiTheme="minorHAnsi" w:eastAsia="Times New Roman" w:hAnsiTheme="minorHAnsi" w:cstheme="minorBidi"/>
          <w:snapToGrid w:val="0"/>
          <w:color w:val="000000"/>
          <w:lang w:eastAsia="fr-FR"/>
        </w:rPr>
      </w:pPr>
      <w:r w:rsidRPr="008772F0">
        <w:rPr>
          <w:rFonts w:asciiTheme="minorHAnsi" w:eastAsia="Times New Roman" w:hAnsiTheme="minorHAnsi" w:cstheme="minorBidi"/>
          <w:snapToGrid w:val="0"/>
          <w:color w:val="000000"/>
          <w:lang w:eastAsia="fr-FR"/>
        </w:rPr>
        <w:t xml:space="preserve">vous avez déjà une expérience </w:t>
      </w:r>
      <w:r w:rsidR="07A9792D" w:rsidRPr="008772F0">
        <w:rPr>
          <w:rFonts w:cs="Calibri"/>
          <w:color w:val="000000" w:themeColor="text1"/>
        </w:rPr>
        <w:t>d</w:t>
      </w:r>
      <w:r w:rsidR="00E77CCF" w:rsidRPr="008772F0">
        <w:rPr>
          <w:rFonts w:cs="Calibri"/>
          <w:color w:val="000000" w:themeColor="text1"/>
        </w:rPr>
        <w:t xml:space="preserve">e 4 / </w:t>
      </w:r>
      <w:r w:rsidR="07A9792D" w:rsidRPr="008772F0">
        <w:rPr>
          <w:rFonts w:cs="Calibri"/>
          <w:color w:val="000000" w:themeColor="text1"/>
        </w:rPr>
        <w:t>5 ans</w:t>
      </w:r>
      <w:r w:rsidRPr="008772F0">
        <w:rPr>
          <w:rFonts w:asciiTheme="minorHAnsi" w:eastAsia="Times New Roman" w:hAnsiTheme="minorHAnsi" w:cstheme="minorBidi"/>
          <w:snapToGrid w:val="0"/>
          <w:color w:val="000000"/>
          <w:lang w:eastAsia="fr-FR"/>
        </w:rPr>
        <w:t xml:space="preserve"> en tant qu’Ingénieur </w:t>
      </w:r>
      <w:r w:rsidR="00E77CCF" w:rsidRPr="008772F0">
        <w:rPr>
          <w:rFonts w:asciiTheme="minorHAnsi" w:eastAsia="Times New Roman" w:hAnsiTheme="minorHAnsi" w:cstheme="minorBidi"/>
          <w:snapToGrid w:val="0"/>
          <w:color w:val="000000"/>
          <w:lang w:eastAsia="fr-FR"/>
        </w:rPr>
        <w:t>de Production</w:t>
      </w:r>
      <w:r w:rsidR="53B0F310" w:rsidRPr="008772F0">
        <w:rPr>
          <w:rFonts w:asciiTheme="minorHAnsi" w:eastAsia="Times New Roman" w:hAnsiTheme="minorHAnsi" w:cstheme="minorBidi"/>
          <w:snapToGrid w:val="0"/>
          <w:color w:val="000000"/>
          <w:lang w:eastAsia="fr-FR"/>
        </w:rPr>
        <w:t>.</w:t>
      </w:r>
    </w:p>
    <w:p w14:paraId="2AE912D2" w14:textId="77777777" w:rsidR="00F663A3" w:rsidRDefault="00F663A3" w:rsidP="00927047">
      <w:pPr>
        <w:tabs>
          <w:tab w:val="left" w:pos="851"/>
          <w:tab w:val="left" w:pos="1701"/>
        </w:tabs>
        <w:spacing w:after="0" w:line="240" w:lineRule="auto"/>
        <w:rPr>
          <w:rFonts w:asciiTheme="minorHAnsi" w:eastAsia="Times New Roman" w:hAnsiTheme="minorHAnsi" w:cstheme="minorHAnsi"/>
          <w:bCs/>
          <w:snapToGrid w:val="0"/>
          <w:color w:val="000000"/>
          <w:lang w:eastAsia="fr-FR"/>
        </w:rPr>
      </w:pPr>
    </w:p>
    <w:p w14:paraId="3C6D7485" w14:textId="77777777" w:rsidR="00F663A3" w:rsidRDefault="00F663A3" w:rsidP="00927047">
      <w:pPr>
        <w:tabs>
          <w:tab w:val="left" w:pos="851"/>
          <w:tab w:val="left" w:pos="1701"/>
        </w:tabs>
        <w:spacing w:after="0" w:line="240" w:lineRule="auto"/>
        <w:rPr>
          <w:rFonts w:asciiTheme="minorHAnsi" w:eastAsia="Times New Roman" w:hAnsiTheme="minorHAnsi" w:cstheme="minorHAnsi"/>
          <w:b/>
          <w:snapToGrid w:val="0"/>
          <w:color w:val="000000"/>
          <w:sz w:val="20"/>
          <w:szCs w:val="20"/>
          <w:lang w:eastAsia="fr-FR"/>
        </w:rPr>
      </w:pPr>
    </w:p>
    <w:p w14:paraId="4FB88D72" w14:textId="5695B273" w:rsidR="000B157B" w:rsidRDefault="000B157B" w:rsidP="008772F0">
      <w:pPr>
        <w:tabs>
          <w:tab w:val="left" w:pos="57"/>
          <w:tab w:val="left" w:pos="113"/>
          <w:tab w:val="left" w:pos="170"/>
          <w:tab w:val="left" w:pos="851"/>
          <w:tab w:val="left" w:pos="1701"/>
        </w:tabs>
        <w:spacing w:after="0" w:line="240" w:lineRule="auto"/>
        <w:rPr>
          <w:rFonts w:asciiTheme="minorHAnsi" w:eastAsia="Times New Roman" w:hAnsiTheme="minorHAnsi" w:cstheme="minorHAnsi"/>
          <w:b/>
          <w:snapToGrid w:val="0"/>
          <w:color w:val="000000"/>
          <w:sz w:val="20"/>
          <w:szCs w:val="20"/>
          <w:lang w:eastAsia="fr-FR"/>
        </w:rPr>
      </w:pPr>
      <w:r w:rsidRPr="008772F0">
        <w:rPr>
          <w:rFonts w:asciiTheme="minorHAnsi" w:eastAsia="Times New Roman" w:hAnsiTheme="minorHAnsi" w:cstheme="minorHAnsi"/>
          <w:b/>
          <w:bCs/>
          <w:snapToGrid w:val="0"/>
          <w:color w:val="000000"/>
          <w:lang w:eastAsia="fr-FR"/>
        </w:rPr>
        <w:t>C</w:t>
      </w:r>
      <w:r w:rsidR="008772F0">
        <w:rPr>
          <w:rFonts w:asciiTheme="minorHAnsi" w:eastAsia="Times New Roman" w:hAnsiTheme="minorHAnsi" w:cstheme="minorHAnsi"/>
          <w:b/>
          <w:bCs/>
          <w:snapToGrid w:val="0"/>
          <w:color w:val="000000"/>
          <w:lang w:eastAsia="fr-FR"/>
        </w:rPr>
        <w:t>ompétences</w:t>
      </w:r>
    </w:p>
    <w:p w14:paraId="0A6DB470" w14:textId="77777777" w:rsidR="006B2EA5" w:rsidRPr="000B157B" w:rsidRDefault="006B2EA5" w:rsidP="000B157B">
      <w:pPr>
        <w:tabs>
          <w:tab w:val="left" w:pos="851"/>
          <w:tab w:val="left" w:pos="1701"/>
        </w:tabs>
        <w:spacing w:after="0" w:line="240" w:lineRule="auto"/>
        <w:rPr>
          <w:rFonts w:asciiTheme="minorHAnsi" w:eastAsia="Times New Roman" w:hAnsiTheme="minorHAnsi" w:cstheme="minorHAnsi"/>
          <w:b/>
          <w:snapToGrid w:val="0"/>
          <w:color w:val="000000"/>
          <w:sz w:val="20"/>
          <w:szCs w:val="20"/>
          <w:lang w:eastAsia="fr-FR"/>
        </w:rPr>
      </w:pPr>
    </w:p>
    <w:p w14:paraId="761725C7" w14:textId="07FC3E36" w:rsidR="000B157B" w:rsidRPr="008772F0" w:rsidRDefault="000B157B" w:rsidP="008772F0">
      <w:pPr>
        <w:pStyle w:val="Paragraphedeliste"/>
        <w:numPr>
          <w:ilvl w:val="0"/>
          <w:numId w:val="20"/>
        </w:numPr>
        <w:tabs>
          <w:tab w:val="left" w:pos="851"/>
          <w:tab w:val="left" w:pos="1701"/>
        </w:tabs>
        <w:spacing w:after="0" w:line="240" w:lineRule="auto"/>
        <w:rPr>
          <w:rFonts w:asciiTheme="minorHAnsi" w:eastAsia="Times New Roman" w:hAnsiTheme="minorHAnsi" w:cstheme="minorHAnsi"/>
          <w:b/>
          <w:snapToGrid w:val="0"/>
          <w:color w:val="000000"/>
          <w:lang w:eastAsia="fr-FR"/>
        </w:rPr>
      </w:pPr>
      <w:r w:rsidRPr="008772F0">
        <w:rPr>
          <w:rFonts w:asciiTheme="minorHAnsi" w:eastAsia="Times New Roman" w:hAnsiTheme="minorHAnsi" w:cstheme="minorHAnsi"/>
          <w:b/>
          <w:snapToGrid w:val="0"/>
          <w:color w:val="000000"/>
          <w:lang w:eastAsia="fr-FR"/>
        </w:rPr>
        <w:t>Compétences techniques</w:t>
      </w:r>
      <w:r w:rsidR="00682BE5" w:rsidRPr="008772F0">
        <w:rPr>
          <w:rFonts w:asciiTheme="minorHAnsi" w:eastAsia="Times New Roman" w:hAnsiTheme="minorHAnsi" w:cstheme="minorHAnsi"/>
          <w:b/>
          <w:snapToGrid w:val="0"/>
          <w:color w:val="000000"/>
          <w:lang w:eastAsia="fr-FR"/>
        </w:rPr>
        <w:t> :</w:t>
      </w:r>
    </w:p>
    <w:p w14:paraId="36EA12F2" w14:textId="77777777" w:rsidR="00202CBD" w:rsidRPr="008772F0" w:rsidRDefault="00202CBD" w:rsidP="008772F0">
      <w:pPr>
        <w:pStyle w:val="Paragraphedeliste"/>
        <w:numPr>
          <w:ilvl w:val="1"/>
          <w:numId w:val="20"/>
        </w:numPr>
        <w:tabs>
          <w:tab w:val="left" w:pos="851"/>
          <w:tab w:val="left" w:pos="1701"/>
        </w:tabs>
        <w:spacing w:after="0" w:line="240" w:lineRule="auto"/>
        <w:rPr>
          <w:rFonts w:asciiTheme="minorHAnsi" w:eastAsia="Times New Roman" w:hAnsiTheme="minorHAnsi" w:cstheme="minorHAnsi"/>
          <w:bCs/>
          <w:snapToGrid w:val="0"/>
          <w:color w:val="000000"/>
          <w:lang w:eastAsia="fr-FR"/>
        </w:rPr>
      </w:pPr>
      <w:r w:rsidRPr="008772F0">
        <w:rPr>
          <w:rFonts w:asciiTheme="minorHAnsi" w:eastAsia="Times New Roman" w:hAnsiTheme="minorHAnsi" w:cstheme="minorHAnsi"/>
          <w:bCs/>
          <w:snapToGrid w:val="0"/>
          <w:color w:val="000000"/>
          <w:lang w:eastAsia="fr-FR"/>
        </w:rPr>
        <w:t>Méthode : ITIL</w:t>
      </w:r>
    </w:p>
    <w:p w14:paraId="4CE58D27" w14:textId="77777777" w:rsidR="00202CBD" w:rsidRPr="008772F0" w:rsidRDefault="00202CBD" w:rsidP="008772F0">
      <w:pPr>
        <w:pStyle w:val="Paragraphedeliste"/>
        <w:numPr>
          <w:ilvl w:val="1"/>
          <w:numId w:val="20"/>
        </w:numPr>
        <w:tabs>
          <w:tab w:val="left" w:pos="851"/>
          <w:tab w:val="left" w:pos="1701"/>
        </w:tabs>
        <w:spacing w:after="0" w:line="240" w:lineRule="auto"/>
        <w:rPr>
          <w:rFonts w:asciiTheme="minorHAnsi" w:eastAsia="Times New Roman" w:hAnsiTheme="minorHAnsi" w:cstheme="minorHAnsi"/>
          <w:bCs/>
          <w:snapToGrid w:val="0"/>
          <w:color w:val="000000"/>
          <w:lang w:eastAsia="fr-FR"/>
        </w:rPr>
      </w:pPr>
      <w:r w:rsidRPr="008772F0">
        <w:rPr>
          <w:rFonts w:asciiTheme="minorHAnsi" w:eastAsia="Times New Roman" w:hAnsiTheme="minorHAnsi" w:cstheme="minorHAnsi"/>
          <w:bCs/>
          <w:snapToGrid w:val="0"/>
          <w:color w:val="000000"/>
          <w:lang w:eastAsia="fr-FR"/>
        </w:rPr>
        <w:t>Environnement : Azure, Linux, Windows, AIX</w:t>
      </w:r>
    </w:p>
    <w:p w14:paraId="1D64F6B3" w14:textId="77777777" w:rsidR="00202CBD" w:rsidRPr="008772F0" w:rsidRDefault="00202CBD" w:rsidP="008772F0">
      <w:pPr>
        <w:pStyle w:val="Paragraphedeliste"/>
        <w:numPr>
          <w:ilvl w:val="1"/>
          <w:numId w:val="20"/>
        </w:numPr>
        <w:tabs>
          <w:tab w:val="left" w:pos="851"/>
          <w:tab w:val="left" w:pos="1701"/>
        </w:tabs>
        <w:spacing w:after="0" w:line="240" w:lineRule="auto"/>
        <w:rPr>
          <w:rFonts w:asciiTheme="minorHAnsi" w:eastAsia="Times New Roman" w:hAnsiTheme="minorHAnsi" w:cstheme="minorHAnsi"/>
          <w:bCs/>
          <w:snapToGrid w:val="0"/>
          <w:color w:val="000000"/>
          <w:lang w:val="en-US" w:eastAsia="fr-FR"/>
        </w:rPr>
      </w:pPr>
      <w:r w:rsidRPr="008772F0">
        <w:rPr>
          <w:rFonts w:asciiTheme="minorHAnsi" w:eastAsia="Times New Roman" w:hAnsiTheme="minorHAnsi" w:cstheme="minorHAnsi"/>
          <w:bCs/>
          <w:snapToGrid w:val="0"/>
          <w:color w:val="000000"/>
          <w:lang w:val="en-US" w:eastAsia="fr-FR"/>
        </w:rPr>
        <w:t>Scripting : Azure CLI, Shell, PowerShell, Python, Perl</w:t>
      </w:r>
    </w:p>
    <w:p w14:paraId="4558E939" w14:textId="77777777" w:rsidR="00202CBD" w:rsidRPr="008772F0" w:rsidRDefault="00202CBD" w:rsidP="008772F0">
      <w:pPr>
        <w:pStyle w:val="Paragraphedeliste"/>
        <w:numPr>
          <w:ilvl w:val="1"/>
          <w:numId w:val="20"/>
        </w:numPr>
        <w:tabs>
          <w:tab w:val="left" w:pos="851"/>
          <w:tab w:val="left" w:pos="1701"/>
        </w:tabs>
        <w:spacing w:after="0" w:line="240" w:lineRule="auto"/>
        <w:rPr>
          <w:rFonts w:asciiTheme="minorHAnsi" w:eastAsia="Times New Roman" w:hAnsiTheme="minorHAnsi" w:cstheme="minorHAnsi"/>
          <w:bCs/>
          <w:snapToGrid w:val="0"/>
          <w:color w:val="000000"/>
          <w:lang w:eastAsia="fr-FR"/>
        </w:rPr>
      </w:pPr>
      <w:r w:rsidRPr="008772F0">
        <w:rPr>
          <w:rFonts w:asciiTheme="minorHAnsi" w:eastAsia="Times New Roman" w:hAnsiTheme="minorHAnsi" w:cstheme="minorHAnsi"/>
          <w:bCs/>
          <w:snapToGrid w:val="0"/>
          <w:color w:val="000000"/>
          <w:lang w:eastAsia="fr-FR"/>
        </w:rPr>
        <w:t>Echange de données : SFTP / FTPS , chiffrement PGP</w:t>
      </w:r>
    </w:p>
    <w:p w14:paraId="7EF81262" w14:textId="77777777" w:rsidR="00202CBD" w:rsidRPr="008772F0" w:rsidRDefault="00202CBD" w:rsidP="008772F0">
      <w:pPr>
        <w:pStyle w:val="Paragraphedeliste"/>
        <w:numPr>
          <w:ilvl w:val="1"/>
          <w:numId w:val="20"/>
        </w:numPr>
        <w:tabs>
          <w:tab w:val="left" w:pos="851"/>
          <w:tab w:val="left" w:pos="1701"/>
        </w:tabs>
        <w:spacing w:after="0" w:line="240" w:lineRule="auto"/>
        <w:rPr>
          <w:rFonts w:asciiTheme="minorHAnsi" w:eastAsia="Times New Roman" w:hAnsiTheme="minorHAnsi" w:cstheme="minorHAnsi"/>
          <w:bCs/>
          <w:snapToGrid w:val="0"/>
          <w:color w:val="000000"/>
          <w:lang w:eastAsia="fr-FR"/>
        </w:rPr>
      </w:pPr>
      <w:r w:rsidRPr="008772F0">
        <w:rPr>
          <w:rFonts w:asciiTheme="minorHAnsi" w:eastAsia="Times New Roman" w:hAnsiTheme="minorHAnsi" w:cstheme="minorHAnsi"/>
          <w:bCs/>
          <w:snapToGrid w:val="0"/>
          <w:color w:val="000000"/>
          <w:lang w:eastAsia="fr-FR"/>
        </w:rPr>
        <w:t>Langages : Java, SQL, PL/SQL</w:t>
      </w:r>
    </w:p>
    <w:p w14:paraId="0DE64246" w14:textId="77777777" w:rsidR="00202CBD" w:rsidRPr="008772F0" w:rsidRDefault="00202CBD" w:rsidP="008772F0">
      <w:pPr>
        <w:pStyle w:val="Paragraphedeliste"/>
        <w:numPr>
          <w:ilvl w:val="1"/>
          <w:numId w:val="20"/>
        </w:numPr>
        <w:tabs>
          <w:tab w:val="left" w:pos="851"/>
          <w:tab w:val="left" w:pos="1701"/>
        </w:tabs>
        <w:spacing w:after="0" w:line="240" w:lineRule="auto"/>
        <w:rPr>
          <w:rFonts w:asciiTheme="minorHAnsi" w:eastAsia="Times New Roman" w:hAnsiTheme="minorHAnsi" w:cstheme="minorHAnsi"/>
          <w:bCs/>
          <w:snapToGrid w:val="0"/>
          <w:color w:val="000000"/>
          <w:lang w:eastAsia="fr-FR"/>
        </w:rPr>
      </w:pPr>
      <w:r w:rsidRPr="008772F0">
        <w:rPr>
          <w:rFonts w:asciiTheme="minorHAnsi" w:eastAsia="Times New Roman" w:hAnsiTheme="minorHAnsi" w:cstheme="minorHAnsi"/>
          <w:bCs/>
          <w:snapToGrid w:val="0"/>
          <w:color w:val="000000"/>
          <w:lang w:eastAsia="fr-FR"/>
        </w:rPr>
        <w:t>Base de données : Oracle, SQL Server</w:t>
      </w:r>
    </w:p>
    <w:p w14:paraId="558936E5" w14:textId="77777777" w:rsidR="00202CBD" w:rsidRPr="008772F0" w:rsidRDefault="00202CBD" w:rsidP="008772F0">
      <w:pPr>
        <w:pStyle w:val="Paragraphedeliste"/>
        <w:numPr>
          <w:ilvl w:val="1"/>
          <w:numId w:val="20"/>
        </w:numPr>
        <w:tabs>
          <w:tab w:val="left" w:pos="851"/>
          <w:tab w:val="left" w:pos="1701"/>
        </w:tabs>
        <w:spacing w:after="0" w:line="240" w:lineRule="auto"/>
        <w:rPr>
          <w:rFonts w:asciiTheme="minorHAnsi" w:eastAsia="Times New Roman" w:hAnsiTheme="minorHAnsi" w:cstheme="minorHAnsi"/>
          <w:bCs/>
          <w:snapToGrid w:val="0"/>
          <w:color w:val="000000"/>
          <w:lang w:val="en-US" w:eastAsia="fr-FR"/>
        </w:rPr>
      </w:pPr>
      <w:proofErr w:type="spellStart"/>
      <w:r w:rsidRPr="008772F0">
        <w:rPr>
          <w:rFonts w:asciiTheme="minorHAnsi" w:eastAsia="Times New Roman" w:hAnsiTheme="minorHAnsi" w:cstheme="minorHAnsi"/>
          <w:bCs/>
          <w:snapToGrid w:val="0"/>
          <w:color w:val="000000"/>
          <w:lang w:val="en-US" w:eastAsia="fr-FR"/>
        </w:rPr>
        <w:t>Ordonnancement</w:t>
      </w:r>
      <w:proofErr w:type="spellEnd"/>
      <w:r w:rsidRPr="008772F0">
        <w:rPr>
          <w:rFonts w:asciiTheme="minorHAnsi" w:eastAsia="Times New Roman" w:hAnsiTheme="minorHAnsi" w:cstheme="minorHAnsi"/>
          <w:bCs/>
          <w:snapToGrid w:val="0"/>
          <w:color w:val="000000"/>
          <w:lang w:val="en-US" w:eastAsia="fr-FR"/>
        </w:rPr>
        <w:t xml:space="preserve"> : VTOM</w:t>
      </w:r>
    </w:p>
    <w:p w14:paraId="0C0BC344" w14:textId="77777777" w:rsidR="00202CBD" w:rsidRPr="008772F0" w:rsidRDefault="00202CBD" w:rsidP="008772F0">
      <w:pPr>
        <w:pStyle w:val="Paragraphedeliste"/>
        <w:numPr>
          <w:ilvl w:val="1"/>
          <w:numId w:val="20"/>
        </w:numPr>
        <w:tabs>
          <w:tab w:val="left" w:pos="851"/>
          <w:tab w:val="left" w:pos="1701"/>
        </w:tabs>
        <w:spacing w:after="0" w:line="240" w:lineRule="auto"/>
        <w:rPr>
          <w:rFonts w:asciiTheme="minorHAnsi" w:eastAsia="Times New Roman" w:hAnsiTheme="minorHAnsi" w:cstheme="minorHAnsi"/>
          <w:bCs/>
          <w:snapToGrid w:val="0"/>
          <w:color w:val="000000"/>
          <w:lang w:val="en-US" w:eastAsia="fr-FR"/>
        </w:rPr>
      </w:pPr>
      <w:r w:rsidRPr="008772F0">
        <w:rPr>
          <w:rFonts w:asciiTheme="minorHAnsi" w:eastAsia="Times New Roman" w:hAnsiTheme="minorHAnsi" w:cstheme="minorHAnsi"/>
          <w:bCs/>
          <w:snapToGrid w:val="0"/>
          <w:color w:val="000000"/>
          <w:lang w:val="en-US" w:eastAsia="fr-FR"/>
        </w:rPr>
        <w:t xml:space="preserve">Supervision : </w:t>
      </w:r>
      <w:proofErr w:type="spellStart"/>
      <w:r w:rsidRPr="008772F0">
        <w:rPr>
          <w:rFonts w:asciiTheme="minorHAnsi" w:eastAsia="Times New Roman" w:hAnsiTheme="minorHAnsi" w:cstheme="minorHAnsi"/>
          <w:bCs/>
          <w:snapToGrid w:val="0"/>
          <w:color w:val="000000"/>
          <w:lang w:val="en-US" w:eastAsia="fr-FR"/>
        </w:rPr>
        <w:t>Shinken</w:t>
      </w:r>
      <w:proofErr w:type="spellEnd"/>
      <w:r w:rsidRPr="008772F0">
        <w:rPr>
          <w:rFonts w:asciiTheme="minorHAnsi" w:eastAsia="Times New Roman" w:hAnsiTheme="minorHAnsi" w:cstheme="minorHAnsi"/>
          <w:bCs/>
          <w:snapToGrid w:val="0"/>
          <w:color w:val="000000"/>
          <w:lang w:val="en-US" w:eastAsia="fr-FR"/>
        </w:rPr>
        <w:t xml:space="preserve"> (Nagios)</w:t>
      </w:r>
    </w:p>
    <w:p w14:paraId="3A4EB389" w14:textId="77777777" w:rsidR="00202CBD" w:rsidRPr="008772F0" w:rsidRDefault="00202CBD" w:rsidP="008772F0">
      <w:pPr>
        <w:pStyle w:val="Paragraphedeliste"/>
        <w:numPr>
          <w:ilvl w:val="1"/>
          <w:numId w:val="20"/>
        </w:numPr>
        <w:tabs>
          <w:tab w:val="left" w:pos="851"/>
          <w:tab w:val="left" w:pos="1701"/>
        </w:tabs>
        <w:spacing w:after="0" w:line="240" w:lineRule="auto"/>
        <w:rPr>
          <w:rFonts w:asciiTheme="minorHAnsi" w:eastAsia="Times New Roman" w:hAnsiTheme="minorHAnsi" w:cstheme="minorHAnsi"/>
          <w:bCs/>
          <w:snapToGrid w:val="0"/>
          <w:color w:val="000000"/>
          <w:lang w:val="en-US" w:eastAsia="fr-FR"/>
        </w:rPr>
      </w:pPr>
      <w:r w:rsidRPr="008772F0">
        <w:rPr>
          <w:rFonts w:asciiTheme="minorHAnsi" w:eastAsia="Times New Roman" w:hAnsiTheme="minorHAnsi" w:cstheme="minorHAnsi"/>
          <w:bCs/>
          <w:snapToGrid w:val="0"/>
          <w:color w:val="000000"/>
          <w:lang w:val="en-US" w:eastAsia="fr-FR"/>
        </w:rPr>
        <w:t>ETL : ODI, Genio, SSIS</w:t>
      </w:r>
    </w:p>
    <w:p w14:paraId="784A7292" w14:textId="77777777" w:rsidR="00202CBD" w:rsidRPr="008772F0" w:rsidRDefault="00202CBD" w:rsidP="008772F0">
      <w:pPr>
        <w:pStyle w:val="Paragraphedeliste"/>
        <w:numPr>
          <w:ilvl w:val="1"/>
          <w:numId w:val="20"/>
        </w:numPr>
        <w:tabs>
          <w:tab w:val="left" w:pos="851"/>
          <w:tab w:val="left" w:pos="1701"/>
        </w:tabs>
        <w:spacing w:after="0" w:line="240" w:lineRule="auto"/>
        <w:rPr>
          <w:rFonts w:asciiTheme="minorHAnsi" w:eastAsia="Times New Roman" w:hAnsiTheme="minorHAnsi" w:cstheme="minorHAnsi"/>
          <w:bCs/>
          <w:snapToGrid w:val="0"/>
          <w:color w:val="000000"/>
          <w:lang w:val="en-US" w:eastAsia="fr-FR"/>
        </w:rPr>
      </w:pPr>
      <w:r w:rsidRPr="008772F0">
        <w:rPr>
          <w:rFonts w:asciiTheme="minorHAnsi" w:eastAsia="Times New Roman" w:hAnsiTheme="minorHAnsi" w:cstheme="minorHAnsi"/>
          <w:bCs/>
          <w:snapToGrid w:val="0"/>
          <w:color w:val="000000"/>
          <w:lang w:val="en-US" w:eastAsia="fr-FR"/>
        </w:rPr>
        <w:t>Middleware : IIS</w:t>
      </w:r>
    </w:p>
    <w:p w14:paraId="0C95E0F6" w14:textId="5B1A4924" w:rsidR="00FB0019" w:rsidRPr="008772F0" w:rsidRDefault="00202CBD" w:rsidP="008772F0">
      <w:pPr>
        <w:pStyle w:val="Paragraphedeliste"/>
        <w:numPr>
          <w:ilvl w:val="1"/>
          <w:numId w:val="20"/>
        </w:numPr>
        <w:tabs>
          <w:tab w:val="left" w:pos="851"/>
          <w:tab w:val="left" w:pos="1701"/>
        </w:tabs>
        <w:spacing w:after="0" w:line="240" w:lineRule="auto"/>
        <w:rPr>
          <w:rFonts w:asciiTheme="minorHAnsi" w:eastAsia="Times New Roman" w:hAnsiTheme="minorHAnsi" w:cstheme="minorHAnsi"/>
          <w:bCs/>
          <w:snapToGrid w:val="0"/>
          <w:color w:val="000000"/>
          <w:lang w:eastAsia="fr-FR"/>
        </w:rPr>
      </w:pPr>
      <w:proofErr w:type="spellStart"/>
      <w:r w:rsidRPr="008772F0">
        <w:rPr>
          <w:rFonts w:asciiTheme="minorHAnsi" w:eastAsia="Times New Roman" w:hAnsiTheme="minorHAnsi" w:cstheme="minorHAnsi"/>
          <w:bCs/>
          <w:snapToGrid w:val="0"/>
          <w:color w:val="000000"/>
          <w:lang w:eastAsia="fr-FR"/>
        </w:rPr>
        <w:t>Sourcing</w:t>
      </w:r>
      <w:proofErr w:type="spellEnd"/>
      <w:r w:rsidRPr="008772F0">
        <w:rPr>
          <w:rFonts w:asciiTheme="minorHAnsi" w:eastAsia="Times New Roman" w:hAnsiTheme="minorHAnsi" w:cstheme="minorHAnsi"/>
          <w:bCs/>
          <w:snapToGrid w:val="0"/>
          <w:color w:val="000000"/>
          <w:lang w:eastAsia="fr-FR"/>
        </w:rPr>
        <w:t xml:space="preserve"> : SVN, GIT</w:t>
      </w:r>
    </w:p>
    <w:p w14:paraId="0EBF2932" w14:textId="77777777" w:rsidR="00E77CCF" w:rsidRPr="00967C90" w:rsidRDefault="00E77CCF" w:rsidP="000B157B">
      <w:pPr>
        <w:tabs>
          <w:tab w:val="left" w:pos="851"/>
          <w:tab w:val="left" w:pos="1701"/>
        </w:tabs>
        <w:spacing w:after="0" w:line="240" w:lineRule="auto"/>
        <w:rPr>
          <w:rFonts w:asciiTheme="minorHAnsi" w:eastAsia="Times New Roman" w:hAnsiTheme="minorHAnsi" w:cstheme="minorHAnsi"/>
          <w:b/>
          <w:snapToGrid w:val="0"/>
          <w:color w:val="000000"/>
          <w:lang w:eastAsia="fr-FR"/>
        </w:rPr>
      </w:pPr>
    </w:p>
    <w:p w14:paraId="1B2630D1" w14:textId="170DEEFB" w:rsidR="000B157B" w:rsidRPr="008772F0" w:rsidRDefault="000B157B" w:rsidP="008772F0">
      <w:pPr>
        <w:pStyle w:val="Paragraphedeliste"/>
        <w:numPr>
          <w:ilvl w:val="0"/>
          <w:numId w:val="20"/>
        </w:numPr>
        <w:tabs>
          <w:tab w:val="left" w:pos="851"/>
          <w:tab w:val="left" w:pos="1701"/>
        </w:tabs>
        <w:spacing w:after="0" w:line="240" w:lineRule="auto"/>
        <w:rPr>
          <w:rFonts w:asciiTheme="minorHAnsi" w:eastAsia="Times New Roman" w:hAnsiTheme="minorHAnsi" w:cstheme="minorHAnsi"/>
          <w:b/>
          <w:snapToGrid w:val="0"/>
          <w:color w:val="000000"/>
          <w:lang w:eastAsia="fr-FR"/>
        </w:rPr>
      </w:pPr>
      <w:r w:rsidRPr="008772F0">
        <w:rPr>
          <w:rFonts w:asciiTheme="minorHAnsi" w:eastAsia="Times New Roman" w:hAnsiTheme="minorHAnsi" w:cstheme="minorHAnsi"/>
          <w:b/>
          <w:snapToGrid w:val="0"/>
          <w:color w:val="000000"/>
          <w:lang w:eastAsia="fr-FR"/>
        </w:rPr>
        <w:t>Aptitudes professionnelles</w:t>
      </w:r>
      <w:r w:rsidR="00682BE5" w:rsidRPr="008772F0">
        <w:rPr>
          <w:rFonts w:asciiTheme="minorHAnsi" w:eastAsia="Times New Roman" w:hAnsiTheme="minorHAnsi" w:cstheme="minorHAnsi"/>
          <w:b/>
          <w:snapToGrid w:val="0"/>
          <w:color w:val="000000"/>
          <w:lang w:eastAsia="fr-FR"/>
        </w:rPr>
        <w:t> :</w:t>
      </w:r>
    </w:p>
    <w:p w14:paraId="65E49D85" w14:textId="6BE2BCEF" w:rsidR="00282F33" w:rsidRPr="008772F0" w:rsidRDefault="00282F33" w:rsidP="008772F0">
      <w:pPr>
        <w:pStyle w:val="Paragraphedeliste"/>
        <w:numPr>
          <w:ilvl w:val="1"/>
          <w:numId w:val="20"/>
        </w:numPr>
        <w:tabs>
          <w:tab w:val="left" w:pos="851"/>
          <w:tab w:val="left" w:pos="1701"/>
        </w:tabs>
        <w:spacing w:after="0" w:line="240" w:lineRule="auto"/>
        <w:rPr>
          <w:rFonts w:asciiTheme="minorHAnsi" w:eastAsia="Times New Roman" w:hAnsiTheme="minorHAnsi" w:cstheme="minorHAnsi"/>
          <w:bCs/>
          <w:snapToGrid w:val="0"/>
          <w:color w:val="000000"/>
          <w:lang w:eastAsia="fr-FR"/>
        </w:rPr>
      </w:pPr>
      <w:r w:rsidRPr="008772F0">
        <w:rPr>
          <w:rFonts w:asciiTheme="minorHAnsi" w:eastAsia="Times New Roman" w:hAnsiTheme="minorHAnsi" w:cstheme="minorHAnsi"/>
          <w:bCs/>
          <w:snapToGrid w:val="0"/>
          <w:color w:val="000000"/>
          <w:lang w:eastAsia="fr-FR"/>
        </w:rPr>
        <w:t>Sens du service</w:t>
      </w:r>
    </w:p>
    <w:p w14:paraId="19BC33B4" w14:textId="243BDFE7" w:rsidR="00CA7CA4" w:rsidRPr="008772F0" w:rsidRDefault="00CA7CA4" w:rsidP="008772F0">
      <w:pPr>
        <w:pStyle w:val="Paragraphedeliste"/>
        <w:numPr>
          <w:ilvl w:val="1"/>
          <w:numId w:val="20"/>
        </w:numPr>
        <w:tabs>
          <w:tab w:val="left" w:pos="851"/>
          <w:tab w:val="left" w:pos="1701"/>
        </w:tabs>
        <w:spacing w:after="0" w:line="240" w:lineRule="auto"/>
        <w:rPr>
          <w:rFonts w:asciiTheme="minorHAnsi" w:eastAsia="Times New Roman" w:hAnsiTheme="minorHAnsi" w:cstheme="minorHAnsi"/>
          <w:bCs/>
          <w:snapToGrid w:val="0"/>
          <w:color w:val="000000"/>
          <w:lang w:eastAsia="fr-FR"/>
        </w:rPr>
      </w:pPr>
      <w:r w:rsidRPr="008772F0">
        <w:rPr>
          <w:rFonts w:asciiTheme="minorHAnsi" w:eastAsia="Times New Roman" w:hAnsiTheme="minorHAnsi" w:cstheme="minorHAnsi"/>
          <w:bCs/>
          <w:snapToGrid w:val="0"/>
          <w:color w:val="000000"/>
          <w:lang w:eastAsia="fr-FR"/>
        </w:rPr>
        <w:t>Autonomie : capacité à s'organiser, à gérer les priorités</w:t>
      </w:r>
    </w:p>
    <w:p w14:paraId="5C416A02" w14:textId="548CC962" w:rsidR="00E56A3E" w:rsidRPr="008772F0" w:rsidRDefault="00E56A3E" w:rsidP="008772F0">
      <w:pPr>
        <w:pStyle w:val="Paragraphedeliste"/>
        <w:numPr>
          <w:ilvl w:val="1"/>
          <w:numId w:val="20"/>
        </w:numPr>
        <w:tabs>
          <w:tab w:val="left" w:pos="851"/>
          <w:tab w:val="left" w:pos="1701"/>
        </w:tabs>
        <w:spacing w:after="0" w:line="240" w:lineRule="auto"/>
        <w:rPr>
          <w:rFonts w:asciiTheme="minorHAnsi" w:eastAsia="Times New Roman" w:hAnsiTheme="minorHAnsi" w:cstheme="minorHAnsi"/>
          <w:bCs/>
          <w:snapToGrid w:val="0"/>
          <w:color w:val="000000"/>
          <w:lang w:eastAsia="fr-FR"/>
        </w:rPr>
      </w:pPr>
      <w:r w:rsidRPr="008772F0">
        <w:rPr>
          <w:rFonts w:asciiTheme="minorHAnsi" w:eastAsia="Times New Roman" w:hAnsiTheme="minorHAnsi" w:cstheme="minorHAnsi"/>
          <w:bCs/>
          <w:snapToGrid w:val="0"/>
          <w:color w:val="000000"/>
          <w:lang w:eastAsia="fr-FR"/>
        </w:rPr>
        <w:t>Rigoureux et méthodique : respect des normes et procédures</w:t>
      </w:r>
    </w:p>
    <w:p w14:paraId="104C448D" w14:textId="112BE6C9" w:rsidR="00CA7CA4" w:rsidRPr="008772F0" w:rsidRDefault="00CA7CA4" w:rsidP="008772F0">
      <w:pPr>
        <w:pStyle w:val="Paragraphedeliste"/>
        <w:numPr>
          <w:ilvl w:val="1"/>
          <w:numId w:val="20"/>
        </w:numPr>
        <w:tabs>
          <w:tab w:val="left" w:pos="851"/>
          <w:tab w:val="left" w:pos="1701"/>
        </w:tabs>
        <w:spacing w:after="0" w:line="240" w:lineRule="auto"/>
        <w:rPr>
          <w:rFonts w:asciiTheme="minorHAnsi" w:eastAsia="Times New Roman" w:hAnsiTheme="minorHAnsi" w:cstheme="minorHAnsi"/>
          <w:bCs/>
          <w:snapToGrid w:val="0"/>
          <w:color w:val="000000"/>
          <w:lang w:eastAsia="fr-FR"/>
        </w:rPr>
      </w:pPr>
      <w:r w:rsidRPr="008772F0">
        <w:rPr>
          <w:rFonts w:asciiTheme="minorHAnsi" w:eastAsia="Times New Roman" w:hAnsiTheme="minorHAnsi" w:cstheme="minorHAnsi"/>
          <w:bCs/>
          <w:snapToGrid w:val="0"/>
          <w:color w:val="000000"/>
          <w:lang w:eastAsia="fr-FR"/>
        </w:rPr>
        <w:t>Bonne capacité d'analyse</w:t>
      </w:r>
    </w:p>
    <w:p w14:paraId="58EE95E2" w14:textId="04DF638A" w:rsidR="00CA7CA4" w:rsidRPr="008772F0" w:rsidRDefault="00162738" w:rsidP="008772F0">
      <w:pPr>
        <w:pStyle w:val="Paragraphedeliste"/>
        <w:numPr>
          <w:ilvl w:val="1"/>
          <w:numId w:val="20"/>
        </w:numPr>
        <w:tabs>
          <w:tab w:val="left" w:pos="851"/>
          <w:tab w:val="left" w:pos="1701"/>
        </w:tabs>
        <w:spacing w:after="0" w:line="240" w:lineRule="auto"/>
        <w:rPr>
          <w:rFonts w:asciiTheme="minorHAnsi" w:eastAsia="Times New Roman" w:hAnsiTheme="minorHAnsi" w:cstheme="minorHAnsi"/>
          <w:bCs/>
          <w:snapToGrid w:val="0"/>
          <w:color w:val="000000"/>
          <w:lang w:eastAsia="fr-FR"/>
        </w:rPr>
      </w:pPr>
      <w:r w:rsidRPr="008772F0">
        <w:rPr>
          <w:rFonts w:asciiTheme="minorHAnsi" w:eastAsia="Times New Roman" w:hAnsiTheme="minorHAnsi" w:cstheme="minorHAnsi"/>
          <w:bCs/>
          <w:snapToGrid w:val="0"/>
          <w:color w:val="000000"/>
          <w:lang w:eastAsia="fr-FR"/>
        </w:rPr>
        <w:t>Proactivité</w:t>
      </w:r>
      <w:r w:rsidR="00CA7CA4" w:rsidRPr="008772F0">
        <w:rPr>
          <w:rFonts w:asciiTheme="minorHAnsi" w:eastAsia="Times New Roman" w:hAnsiTheme="minorHAnsi" w:cstheme="minorHAnsi"/>
          <w:bCs/>
          <w:snapToGrid w:val="0"/>
          <w:color w:val="000000"/>
          <w:lang w:eastAsia="fr-FR"/>
        </w:rPr>
        <w:t xml:space="preserve"> : force de proposition</w:t>
      </w:r>
      <w:r w:rsidR="00EE2B1D" w:rsidRPr="008772F0">
        <w:rPr>
          <w:rFonts w:asciiTheme="minorHAnsi" w:eastAsia="Times New Roman" w:hAnsiTheme="minorHAnsi" w:cstheme="minorHAnsi"/>
          <w:bCs/>
          <w:snapToGrid w:val="0"/>
          <w:color w:val="000000"/>
          <w:lang w:eastAsia="fr-FR"/>
        </w:rPr>
        <w:t xml:space="preserve"> </w:t>
      </w:r>
      <w:r w:rsidR="00CA7CA4" w:rsidRPr="008772F0">
        <w:rPr>
          <w:rFonts w:asciiTheme="minorHAnsi" w:eastAsia="Times New Roman" w:hAnsiTheme="minorHAnsi" w:cstheme="minorHAnsi"/>
          <w:bCs/>
          <w:snapToGrid w:val="0"/>
          <w:color w:val="000000"/>
          <w:lang w:eastAsia="fr-FR"/>
        </w:rPr>
        <w:t>/</w:t>
      </w:r>
      <w:r w:rsidR="00EE2B1D" w:rsidRPr="008772F0">
        <w:rPr>
          <w:rFonts w:asciiTheme="minorHAnsi" w:eastAsia="Times New Roman" w:hAnsiTheme="minorHAnsi" w:cstheme="minorHAnsi"/>
          <w:bCs/>
          <w:snapToGrid w:val="0"/>
          <w:color w:val="000000"/>
          <w:lang w:eastAsia="fr-FR"/>
        </w:rPr>
        <w:t xml:space="preserve"> </w:t>
      </w:r>
      <w:r w:rsidR="00CA7CA4" w:rsidRPr="008772F0">
        <w:rPr>
          <w:rFonts w:asciiTheme="minorHAnsi" w:eastAsia="Times New Roman" w:hAnsiTheme="minorHAnsi" w:cstheme="minorHAnsi"/>
          <w:bCs/>
          <w:snapToGrid w:val="0"/>
          <w:color w:val="000000"/>
          <w:lang w:eastAsia="fr-FR"/>
        </w:rPr>
        <w:t>innovation</w:t>
      </w:r>
    </w:p>
    <w:p w14:paraId="7406D7B2" w14:textId="7E799B24" w:rsidR="00B22179" w:rsidRPr="008772F0" w:rsidRDefault="00282F33" w:rsidP="008772F0">
      <w:pPr>
        <w:pStyle w:val="Paragraphedeliste"/>
        <w:numPr>
          <w:ilvl w:val="1"/>
          <w:numId w:val="20"/>
        </w:numPr>
        <w:tabs>
          <w:tab w:val="left" w:pos="851"/>
          <w:tab w:val="left" w:pos="1701"/>
        </w:tabs>
        <w:spacing w:after="0" w:line="240" w:lineRule="auto"/>
        <w:rPr>
          <w:rFonts w:asciiTheme="minorHAnsi" w:eastAsia="Times New Roman" w:hAnsiTheme="minorHAnsi" w:cstheme="minorHAnsi"/>
          <w:bCs/>
          <w:snapToGrid w:val="0"/>
          <w:color w:val="000000"/>
          <w:lang w:eastAsia="fr-FR"/>
        </w:rPr>
      </w:pPr>
      <w:r w:rsidRPr="008772F0">
        <w:rPr>
          <w:rFonts w:asciiTheme="minorHAnsi" w:eastAsia="Times New Roman" w:hAnsiTheme="minorHAnsi" w:cstheme="minorHAnsi"/>
          <w:bCs/>
          <w:snapToGrid w:val="0"/>
          <w:color w:val="000000"/>
          <w:lang w:eastAsia="fr-FR"/>
        </w:rPr>
        <w:t>Adaptabilité</w:t>
      </w:r>
      <w:r w:rsidR="00B22179" w:rsidRPr="008772F0">
        <w:rPr>
          <w:rFonts w:asciiTheme="minorHAnsi" w:eastAsia="Times New Roman" w:hAnsiTheme="minorHAnsi" w:cstheme="minorHAnsi"/>
          <w:bCs/>
          <w:snapToGrid w:val="0"/>
          <w:color w:val="000000"/>
          <w:lang w:eastAsia="fr-FR"/>
        </w:rPr>
        <w:t xml:space="preserve"> : large panel de technologies</w:t>
      </w:r>
    </w:p>
    <w:p w14:paraId="53F8F5F0" w14:textId="34BC32F3" w:rsidR="00CA7CA4" w:rsidRPr="008772F0" w:rsidRDefault="00CA7CA4" w:rsidP="008772F0">
      <w:pPr>
        <w:pStyle w:val="Paragraphedeliste"/>
        <w:numPr>
          <w:ilvl w:val="1"/>
          <w:numId w:val="20"/>
        </w:numPr>
        <w:tabs>
          <w:tab w:val="left" w:pos="851"/>
          <w:tab w:val="left" w:pos="1701"/>
        </w:tabs>
        <w:spacing w:after="0" w:line="240" w:lineRule="auto"/>
        <w:rPr>
          <w:rFonts w:asciiTheme="minorHAnsi" w:eastAsia="Times New Roman" w:hAnsiTheme="minorHAnsi" w:cstheme="minorHAnsi"/>
          <w:bCs/>
          <w:snapToGrid w:val="0"/>
          <w:color w:val="000000"/>
          <w:lang w:eastAsia="fr-FR"/>
        </w:rPr>
      </w:pPr>
      <w:r w:rsidRPr="008772F0">
        <w:rPr>
          <w:rFonts w:asciiTheme="minorHAnsi" w:eastAsia="Times New Roman" w:hAnsiTheme="minorHAnsi" w:cstheme="minorHAnsi"/>
          <w:bCs/>
          <w:snapToGrid w:val="0"/>
          <w:color w:val="000000"/>
          <w:lang w:eastAsia="fr-FR"/>
        </w:rPr>
        <w:t>Bon relationnel : travail en équipe</w:t>
      </w:r>
    </w:p>
    <w:p w14:paraId="76E4D7F6" w14:textId="0FF8F8FE" w:rsidR="00381439" w:rsidRPr="008772F0" w:rsidRDefault="00254DF0" w:rsidP="008772F0">
      <w:pPr>
        <w:pStyle w:val="Paragraphedeliste"/>
        <w:numPr>
          <w:ilvl w:val="1"/>
          <w:numId w:val="20"/>
        </w:numPr>
        <w:tabs>
          <w:tab w:val="left" w:pos="851"/>
          <w:tab w:val="left" w:pos="1701"/>
        </w:tabs>
        <w:spacing w:after="0" w:line="240" w:lineRule="auto"/>
        <w:rPr>
          <w:rFonts w:asciiTheme="minorHAnsi" w:eastAsia="Times New Roman" w:hAnsiTheme="minorHAnsi" w:cstheme="minorHAnsi"/>
          <w:bCs/>
          <w:snapToGrid w:val="0"/>
          <w:color w:val="000000"/>
          <w:lang w:eastAsia="fr-FR"/>
        </w:rPr>
      </w:pPr>
      <w:r w:rsidRPr="008772F0">
        <w:rPr>
          <w:rFonts w:asciiTheme="minorHAnsi" w:eastAsia="Times New Roman" w:hAnsiTheme="minorHAnsi" w:cstheme="minorHAnsi"/>
          <w:bCs/>
          <w:snapToGrid w:val="0"/>
          <w:color w:val="000000"/>
          <w:lang w:eastAsia="fr-FR"/>
        </w:rPr>
        <w:t>Bon niveau en anglais, écrit et à l’oral.</w:t>
      </w:r>
    </w:p>
    <w:p w14:paraId="178CB8A4" w14:textId="77777777" w:rsidR="000D5E04" w:rsidRDefault="000D5E04" w:rsidP="00CA7CA4">
      <w:pPr>
        <w:tabs>
          <w:tab w:val="left" w:pos="851"/>
          <w:tab w:val="left" w:pos="1701"/>
        </w:tabs>
        <w:spacing w:after="0" w:line="240" w:lineRule="auto"/>
        <w:rPr>
          <w:rFonts w:asciiTheme="minorHAnsi" w:eastAsia="Times New Roman" w:hAnsiTheme="minorHAnsi" w:cstheme="minorHAnsi"/>
          <w:bCs/>
          <w:snapToGrid w:val="0"/>
          <w:color w:val="000000"/>
          <w:sz w:val="20"/>
          <w:szCs w:val="20"/>
          <w:lang w:eastAsia="fr-FR"/>
        </w:rPr>
      </w:pPr>
    </w:p>
    <w:sectPr w:rsidR="000D5E04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D28AA8" w14:textId="77777777" w:rsidR="00187133" w:rsidRDefault="00187133" w:rsidP="009D2903">
      <w:pPr>
        <w:spacing w:after="0" w:line="240" w:lineRule="auto"/>
      </w:pPr>
      <w:r>
        <w:separator/>
      </w:r>
    </w:p>
  </w:endnote>
  <w:endnote w:type="continuationSeparator" w:id="0">
    <w:p w14:paraId="24473066" w14:textId="77777777" w:rsidR="00187133" w:rsidRDefault="00187133" w:rsidP="009D2903">
      <w:pPr>
        <w:spacing w:after="0" w:line="240" w:lineRule="auto"/>
      </w:pPr>
      <w:r>
        <w:continuationSeparator/>
      </w:r>
    </w:p>
  </w:endnote>
  <w:endnote w:type="continuationNotice" w:id="1">
    <w:p w14:paraId="79769791" w14:textId="77777777" w:rsidR="00187133" w:rsidRDefault="0018713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&quot;Courier New&quot;"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E922BF" w14:textId="77777777" w:rsidR="0091383D" w:rsidRPr="009D2903" w:rsidRDefault="0091383D" w:rsidP="0091383D">
    <w:pPr>
      <w:pStyle w:val="Titre"/>
      <w:rPr>
        <w:rFonts w:ascii="Calibri" w:hAnsi="Calibri"/>
        <w:b w:val="0"/>
        <w:bCs w:val="0"/>
        <w:sz w:val="18"/>
        <w:szCs w:val="18"/>
        <w:u w:val="none"/>
      </w:rPr>
    </w:pPr>
    <w:r>
      <w:rPr>
        <w:rFonts w:ascii="Calibri" w:hAnsi="Calibri"/>
        <w:b w:val="0"/>
        <w:bCs w:val="0"/>
        <w:sz w:val="18"/>
        <w:szCs w:val="18"/>
        <w:u w:val="none"/>
      </w:rPr>
      <w:t>NHOOD HOLDING</w:t>
    </w:r>
    <w:r w:rsidRPr="009D2903">
      <w:rPr>
        <w:rFonts w:ascii="Calibri" w:hAnsi="Calibri"/>
        <w:b w:val="0"/>
        <w:bCs w:val="0"/>
        <w:sz w:val="18"/>
        <w:szCs w:val="18"/>
        <w:u w:val="none"/>
      </w:rPr>
      <w:t xml:space="preserve"> Société par Actions Simplifiée à capital variable</w:t>
    </w:r>
  </w:p>
  <w:p w14:paraId="1BE6DA46" w14:textId="77777777" w:rsidR="0091383D" w:rsidRPr="009D2903" w:rsidRDefault="0091383D" w:rsidP="0091383D">
    <w:pPr>
      <w:spacing w:after="0"/>
      <w:jc w:val="center"/>
      <w:rPr>
        <w:rFonts w:cs="Calibri"/>
        <w:sz w:val="18"/>
        <w:szCs w:val="18"/>
      </w:rPr>
    </w:pPr>
    <w:r>
      <w:rPr>
        <w:rFonts w:cs="Calibri"/>
        <w:sz w:val="18"/>
        <w:szCs w:val="18"/>
      </w:rPr>
      <w:t>243 – 245 rue Jean-Jaurès – 59650 Villeneuve d’Ascq</w:t>
    </w:r>
  </w:p>
  <w:p w14:paraId="0B223F89" w14:textId="562E53DC" w:rsidR="009D2903" w:rsidRPr="0091383D" w:rsidRDefault="0091383D" w:rsidP="0091383D">
    <w:pPr>
      <w:spacing w:after="0"/>
      <w:jc w:val="center"/>
      <w:rPr>
        <w:rFonts w:cs="Calibri"/>
        <w:sz w:val="18"/>
        <w:szCs w:val="18"/>
      </w:rPr>
    </w:pPr>
    <w:r w:rsidRPr="009D2903">
      <w:rPr>
        <w:rFonts w:cs="Calibri"/>
        <w:sz w:val="18"/>
        <w:szCs w:val="18"/>
      </w:rPr>
      <w:t>RCS Lille Métropole 888 171 568 - SIRET : 888 171 568 00015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425FBA" w14:textId="77777777" w:rsidR="00187133" w:rsidRDefault="00187133" w:rsidP="009D2903">
      <w:pPr>
        <w:spacing w:after="0" w:line="240" w:lineRule="auto"/>
      </w:pPr>
      <w:r>
        <w:separator/>
      </w:r>
    </w:p>
  </w:footnote>
  <w:footnote w:type="continuationSeparator" w:id="0">
    <w:p w14:paraId="39338122" w14:textId="77777777" w:rsidR="00187133" w:rsidRDefault="00187133" w:rsidP="009D2903">
      <w:pPr>
        <w:spacing w:after="0" w:line="240" w:lineRule="auto"/>
      </w:pPr>
      <w:r>
        <w:continuationSeparator/>
      </w:r>
    </w:p>
  </w:footnote>
  <w:footnote w:type="continuationNotice" w:id="1">
    <w:p w14:paraId="47273403" w14:textId="77777777" w:rsidR="00187133" w:rsidRDefault="0018713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DC9CF7" w14:textId="77777777" w:rsidR="009D2903" w:rsidRDefault="39A4A073">
    <w:pPr>
      <w:pStyle w:val="En-tte"/>
    </w:pPr>
    <w:r>
      <w:rPr>
        <w:noProof/>
      </w:rPr>
      <w:drawing>
        <wp:inline distT="0" distB="0" distL="0" distR="0" wp14:anchorId="1022299C" wp14:editId="39A4A073">
          <wp:extent cx="1224951" cy="576283"/>
          <wp:effectExtent l="0" t="0" r="0" b="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4951" cy="57628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7047A"/>
    <w:multiLevelType w:val="hybridMultilevel"/>
    <w:tmpl w:val="C0D8BA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24013"/>
    <w:multiLevelType w:val="hybridMultilevel"/>
    <w:tmpl w:val="EDC432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E1F76"/>
    <w:multiLevelType w:val="hybridMultilevel"/>
    <w:tmpl w:val="3A589C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55DB0"/>
    <w:multiLevelType w:val="hybridMultilevel"/>
    <w:tmpl w:val="666EF2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11B76"/>
    <w:multiLevelType w:val="hybridMultilevel"/>
    <w:tmpl w:val="53D0D9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9A3A7F"/>
    <w:multiLevelType w:val="hybridMultilevel"/>
    <w:tmpl w:val="C24463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966053"/>
    <w:multiLevelType w:val="hybridMultilevel"/>
    <w:tmpl w:val="9490BBD2"/>
    <w:lvl w:ilvl="0" w:tplc="5F0231D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F96FAC"/>
    <w:multiLevelType w:val="hybridMultilevel"/>
    <w:tmpl w:val="992C9870"/>
    <w:lvl w:ilvl="0" w:tplc="7DF22B2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A2E64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FAA0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5CB4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1490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DECC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8667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6220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A61A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84266F"/>
    <w:multiLevelType w:val="hybridMultilevel"/>
    <w:tmpl w:val="719030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702A22"/>
    <w:multiLevelType w:val="hybridMultilevel"/>
    <w:tmpl w:val="09DC7F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0A1C27"/>
    <w:multiLevelType w:val="multilevel"/>
    <w:tmpl w:val="85626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430557"/>
    <w:multiLevelType w:val="hybridMultilevel"/>
    <w:tmpl w:val="2CAC3B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8817B2"/>
    <w:multiLevelType w:val="hybridMultilevel"/>
    <w:tmpl w:val="0B3446BC"/>
    <w:lvl w:ilvl="0" w:tplc="06FA01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4842E4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B9D0E9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C6E7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3AFD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3239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16A7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608C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E07D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3B034B"/>
    <w:multiLevelType w:val="hybridMultilevel"/>
    <w:tmpl w:val="4D74B896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6409015F"/>
    <w:multiLevelType w:val="hybridMultilevel"/>
    <w:tmpl w:val="4BAEB0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5A6DCC"/>
    <w:multiLevelType w:val="hybridMultilevel"/>
    <w:tmpl w:val="62A4C234"/>
    <w:lvl w:ilvl="0" w:tplc="E2BCE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78E88C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CA1C3C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C668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F053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3033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AE1C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CC79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DA4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9F04C5"/>
    <w:multiLevelType w:val="hybridMultilevel"/>
    <w:tmpl w:val="4530CBBE"/>
    <w:lvl w:ilvl="0" w:tplc="19B80E32">
      <w:start w:val="1"/>
      <w:numFmt w:val="bullet"/>
      <w:lvlText w:val=""/>
      <w:legacy w:legacy="1" w:legacySpace="0" w:legacyIndent="360"/>
      <w:lvlJc w:val="left"/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24081C"/>
    <w:multiLevelType w:val="hybridMultilevel"/>
    <w:tmpl w:val="679AF3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600C01"/>
    <w:multiLevelType w:val="hybridMultilevel"/>
    <w:tmpl w:val="B2422ABC"/>
    <w:lvl w:ilvl="0" w:tplc="2E5CEA6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801AED"/>
    <w:multiLevelType w:val="hybridMultilevel"/>
    <w:tmpl w:val="16CE63AC"/>
    <w:lvl w:ilvl="0" w:tplc="64EC116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38A747"/>
    <w:multiLevelType w:val="hybridMultilevel"/>
    <w:tmpl w:val="F998C456"/>
    <w:lvl w:ilvl="0" w:tplc="A2566C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BA2044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2B1429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C005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E8EE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BEFA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F899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F62F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E06C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5532882">
    <w:abstractNumId w:val="20"/>
  </w:num>
  <w:num w:numId="2" w16cid:durableId="2102021389">
    <w:abstractNumId w:val="15"/>
  </w:num>
  <w:num w:numId="3" w16cid:durableId="377896116">
    <w:abstractNumId w:val="12"/>
  </w:num>
  <w:num w:numId="4" w16cid:durableId="1679383095">
    <w:abstractNumId w:val="7"/>
  </w:num>
  <w:num w:numId="5" w16cid:durableId="732974005">
    <w:abstractNumId w:val="14"/>
  </w:num>
  <w:num w:numId="6" w16cid:durableId="217514264">
    <w:abstractNumId w:val="16"/>
  </w:num>
  <w:num w:numId="7" w16cid:durableId="312829093">
    <w:abstractNumId w:val="17"/>
  </w:num>
  <w:num w:numId="8" w16cid:durableId="1386679067">
    <w:abstractNumId w:val="2"/>
  </w:num>
  <w:num w:numId="9" w16cid:durableId="1632898390">
    <w:abstractNumId w:val="10"/>
  </w:num>
  <w:num w:numId="10" w16cid:durableId="462042423">
    <w:abstractNumId w:val="19"/>
  </w:num>
  <w:num w:numId="11" w16cid:durableId="1055159694">
    <w:abstractNumId w:val="1"/>
  </w:num>
  <w:num w:numId="12" w16cid:durableId="649405258">
    <w:abstractNumId w:val="3"/>
  </w:num>
  <w:num w:numId="13" w16cid:durableId="2103837046">
    <w:abstractNumId w:val="9"/>
  </w:num>
  <w:num w:numId="14" w16cid:durableId="1890142400">
    <w:abstractNumId w:val="5"/>
  </w:num>
  <w:num w:numId="15" w16cid:durableId="1797723481">
    <w:abstractNumId w:val="6"/>
  </w:num>
  <w:num w:numId="16" w16cid:durableId="456410099">
    <w:abstractNumId w:val="0"/>
  </w:num>
  <w:num w:numId="17" w16cid:durableId="1564870356">
    <w:abstractNumId w:val="8"/>
  </w:num>
  <w:num w:numId="18" w16cid:durableId="1642493534">
    <w:abstractNumId w:val="11"/>
  </w:num>
  <w:num w:numId="19" w16cid:durableId="1615942017">
    <w:abstractNumId w:val="18"/>
  </w:num>
  <w:num w:numId="20" w16cid:durableId="1583641497">
    <w:abstractNumId w:val="4"/>
  </w:num>
  <w:num w:numId="21" w16cid:durableId="1551068713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BASSAGET, Daniel">
    <w15:presenceInfo w15:providerId="AD" w15:userId="S::dbassaget@immochan.com::d7b12a79-fbcd-427c-94c8-668e08e209f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903"/>
    <w:rsid w:val="0001526B"/>
    <w:rsid w:val="0002230D"/>
    <w:rsid w:val="000245D3"/>
    <w:rsid w:val="0002525E"/>
    <w:rsid w:val="0003385E"/>
    <w:rsid w:val="00034972"/>
    <w:rsid w:val="00094C59"/>
    <w:rsid w:val="00095F15"/>
    <w:rsid w:val="000A0A12"/>
    <w:rsid w:val="000B157B"/>
    <w:rsid w:val="000D46FE"/>
    <w:rsid w:val="000D5E04"/>
    <w:rsid w:val="000D6BAC"/>
    <w:rsid w:val="0010025C"/>
    <w:rsid w:val="001036D4"/>
    <w:rsid w:val="0010611C"/>
    <w:rsid w:val="00124B75"/>
    <w:rsid w:val="00146FF7"/>
    <w:rsid w:val="00155393"/>
    <w:rsid w:val="00155520"/>
    <w:rsid w:val="00162738"/>
    <w:rsid w:val="0017630B"/>
    <w:rsid w:val="001822E6"/>
    <w:rsid w:val="00187133"/>
    <w:rsid w:val="001876E4"/>
    <w:rsid w:val="00194F8C"/>
    <w:rsid w:val="001A3327"/>
    <w:rsid w:val="001D5204"/>
    <w:rsid w:val="001E19D3"/>
    <w:rsid w:val="001E26D0"/>
    <w:rsid w:val="001F199E"/>
    <w:rsid w:val="001F543B"/>
    <w:rsid w:val="001F7C45"/>
    <w:rsid w:val="00202CBD"/>
    <w:rsid w:val="00233C99"/>
    <w:rsid w:val="00237742"/>
    <w:rsid w:val="002459D8"/>
    <w:rsid w:val="00254A2F"/>
    <w:rsid w:val="00254DF0"/>
    <w:rsid w:val="00277C10"/>
    <w:rsid w:val="00282F33"/>
    <w:rsid w:val="002869A8"/>
    <w:rsid w:val="002912D0"/>
    <w:rsid w:val="00291C82"/>
    <w:rsid w:val="002B147C"/>
    <w:rsid w:val="002B7E78"/>
    <w:rsid w:val="002C24AC"/>
    <w:rsid w:val="002D68BD"/>
    <w:rsid w:val="002E26FE"/>
    <w:rsid w:val="00333B4D"/>
    <w:rsid w:val="0033698C"/>
    <w:rsid w:val="00340412"/>
    <w:rsid w:val="003408C4"/>
    <w:rsid w:val="00360567"/>
    <w:rsid w:val="0036117B"/>
    <w:rsid w:val="00361855"/>
    <w:rsid w:val="003630B2"/>
    <w:rsid w:val="0036385D"/>
    <w:rsid w:val="00371417"/>
    <w:rsid w:val="00381439"/>
    <w:rsid w:val="0038469D"/>
    <w:rsid w:val="0039081C"/>
    <w:rsid w:val="0039360A"/>
    <w:rsid w:val="003A0A73"/>
    <w:rsid w:val="003A57D0"/>
    <w:rsid w:val="003C0AEE"/>
    <w:rsid w:val="003D0433"/>
    <w:rsid w:val="00414ED0"/>
    <w:rsid w:val="00427488"/>
    <w:rsid w:val="00430A65"/>
    <w:rsid w:val="0044110E"/>
    <w:rsid w:val="004423BF"/>
    <w:rsid w:val="00446618"/>
    <w:rsid w:val="004478E9"/>
    <w:rsid w:val="004C76F4"/>
    <w:rsid w:val="004D7162"/>
    <w:rsid w:val="004E7501"/>
    <w:rsid w:val="00506482"/>
    <w:rsid w:val="00533B3B"/>
    <w:rsid w:val="00545337"/>
    <w:rsid w:val="00556F52"/>
    <w:rsid w:val="00564DB2"/>
    <w:rsid w:val="00571477"/>
    <w:rsid w:val="00575131"/>
    <w:rsid w:val="00580DBC"/>
    <w:rsid w:val="005848C1"/>
    <w:rsid w:val="005D04CD"/>
    <w:rsid w:val="00607570"/>
    <w:rsid w:val="00641B6C"/>
    <w:rsid w:val="00642BA5"/>
    <w:rsid w:val="00647E84"/>
    <w:rsid w:val="006552D9"/>
    <w:rsid w:val="006573B2"/>
    <w:rsid w:val="0066081C"/>
    <w:rsid w:val="00666ABD"/>
    <w:rsid w:val="00682BE5"/>
    <w:rsid w:val="006843B4"/>
    <w:rsid w:val="006938B1"/>
    <w:rsid w:val="006B2EA5"/>
    <w:rsid w:val="006D760E"/>
    <w:rsid w:val="006E2CFF"/>
    <w:rsid w:val="006E7682"/>
    <w:rsid w:val="006F770E"/>
    <w:rsid w:val="00717193"/>
    <w:rsid w:val="007238AF"/>
    <w:rsid w:val="00733B2A"/>
    <w:rsid w:val="00734061"/>
    <w:rsid w:val="00762FD4"/>
    <w:rsid w:val="007675BC"/>
    <w:rsid w:val="007A4081"/>
    <w:rsid w:val="007B0062"/>
    <w:rsid w:val="007C3241"/>
    <w:rsid w:val="007C6797"/>
    <w:rsid w:val="007D2FAA"/>
    <w:rsid w:val="007E6352"/>
    <w:rsid w:val="007F26D3"/>
    <w:rsid w:val="007F2DA6"/>
    <w:rsid w:val="007F3B10"/>
    <w:rsid w:val="008039AE"/>
    <w:rsid w:val="0081238F"/>
    <w:rsid w:val="00813885"/>
    <w:rsid w:val="00834104"/>
    <w:rsid w:val="00837982"/>
    <w:rsid w:val="00845650"/>
    <w:rsid w:val="00845F2C"/>
    <w:rsid w:val="00853F92"/>
    <w:rsid w:val="008555BE"/>
    <w:rsid w:val="00856CEF"/>
    <w:rsid w:val="00861E70"/>
    <w:rsid w:val="00873081"/>
    <w:rsid w:val="008772F0"/>
    <w:rsid w:val="00877E74"/>
    <w:rsid w:val="008B5A40"/>
    <w:rsid w:val="008C003D"/>
    <w:rsid w:val="008E4C5A"/>
    <w:rsid w:val="008F4F21"/>
    <w:rsid w:val="00910869"/>
    <w:rsid w:val="0091383D"/>
    <w:rsid w:val="00927047"/>
    <w:rsid w:val="0093340D"/>
    <w:rsid w:val="00935C9F"/>
    <w:rsid w:val="00945A8D"/>
    <w:rsid w:val="0095527C"/>
    <w:rsid w:val="00957F3C"/>
    <w:rsid w:val="00963B63"/>
    <w:rsid w:val="00967C90"/>
    <w:rsid w:val="00994801"/>
    <w:rsid w:val="009B66D7"/>
    <w:rsid w:val="009C5086"/>
    <w:rsid w:val="009D2903"/>
    <w:rsid w:val="009E741C"/>
    <w:rsid w:val="009F5461"/>
    <w:rsid w:val="00A10D35"/>
    <w:rsid w:val="00A16338"/>
    <w:rsid w:val="00A17F30"/>
    <w:rsid w:val="00A273D2"/>
    <w:rsid w:val="00A34B41"/>
    <w:rsid w:val="00A473DC"/>
    <w:rsid w:val="00A67877"/>
    <w:rsid w:val="00A91C8D"/>
    <w:rsid w:val="00A93098"/>
    <w:rsid w:val="00A94DE2"/>
    <w:rsid w:val="00AA7EE0"/>
    <w:rsid w:val="00AB25BB"/>
    <w:rsid w:val="00AC177A"/>
    <w:rsid w:val="00AC49B3"/>
    <w:rsid w:val="00AC5F73"/>
    <w:rsid w:val="00AC64A9"/>
    <w:rsid w:val="00AE15BF"/>
    <w:rsid w:val="00B22179"/>
    <w:rsid w:val="00B271CB"/>
    <w:rsid w:val="00B33792"/>
    <w:rsid w:val="00B45A8C"/>
    <w:rsid w:val="00B60FC2"/>
    <w:rsid w:val="00B6551E"/>
    <w:rsid w:val="00B728A4"/>
    <w:rsid w:val="00B75EE1"/>
    <w:rsid w:val="00B96C84"/>
    <w:rsid w:val="00BA2BC4"/>
    <w:rsid w:val="00BB3C61"/>
    <w:rsid w:val="00BC16EA"/>
    <w:rsid w:val="00BD3F06"/>
    <w:rsid w:val="00BF06AF"/>
    <w:rsid w:val="00BF1A94"/>
    <w:rsid w:val="00BF7E51"/>
    <w:rsid w:val="00C02EEA"/>
    <w:rsid w:val="00C22AA3"/>
    <w:rsid w:val="00C3237F"/>
    <w:rsid w:val="00C37998"/>
    <w:rsid w:val="00C53408"/>
    <w:rsid w:val="00C6583C"/>
    <w:rsid w:val="00C7661A"/>
    <w:rsid w:val="00C8017F"/>
    <w:rsid w:val="00C92CB9"/>
    <w:rsid w:val="00C967CE"/>
    <w:rsid w:val="00C974F7"/>
    <w:rsid w:val="00CA2AD8"/>
    <w:rsid w:val="00CA2E52"/>
    <w:rsid w:val="00CA7CA4"/>
    <w:rsid w:val="00CB1DBA"/>
    <w:rsid w:val="00CC5B03"/>
    <w:rsid w:val="00CC6543"/>
    <w:rsid w:val="00CC7B44"/>
    <w:rsid w:val="00CE0AF3"/>
    <w:rsid w:val="00CF00BF"/>
    <w:rsid w:val="00CF4C96"/>
    <w:rsid w:val="00D00CF5"/>
    <w:rsid w:val="00D16E09"/>
    <w:rsid w:val="00D21D37"/>
    <w:rsid w:val="00D23640"/>
    <w:rsid w:val="00D25DAF"/>
    <w:rsid w:val="00D378BC"/>
    <w:rsid w:val="00D411FA"/>
    <w:rsid w:val="00D50300"/>
    <w:rsid w:val="00D5136C"/>
    <w:rsid w:val="00D657F0"/>
    <w:rsid w:val="00D857EB"/>
    <w:rsid w:val="00D96E16"/>
    <w:rsid w:val="00DA1622"/>
    <w:rsid w:val="00DB0EB3"/>
    <w:rsid w:val="00DD1335"/>
    <w:rsid w:val="00DF3025"/>
    <w:rsid w:val="00DF7DD6"/>
    <w:rsid w:val="00E0004A"/>
    <w:rsid w:val="00E112C0"/>
    <w:rsid w:val="00E161D5"/>
    <w:rsid w:val="00E30A09"/>
    <w:rsid w:val="00E33B3F"/>
    <w:rsid w:val="00E37030"/>
    <w:rsid w:val="00E465F0"/>
    <w:rsid w:val="00E5269F"/>
    <w:rsid w:val="00E56A3E"/>
    <w:rsid w:val="00E60137"/>
    <w:rsid w:val="00E63ABB"/>
    <w:rsid w:val="00E77CCF"/>
    <w:rsid w:val="00E91969"/>
    <w:rsid w:val="00EB4DC7"/>
    <w:rsid w:val="00EC598D"/>
    <w:rsid w:val="00EC6FB1"/>
    <w:rsid w:val="00ED5721"/>
    <w:rsid w:val="00EE2B1D"/>
    <w:rsid w:val="00EF5404"/>
    <w:rsid w:val="00EF697B"/>
    <w:rsid w:val="00F003ED"/>
    <w:rsid w:val="00F038EE"/>
    <w:rsid w:val="00F27BE5"/>
    <w:rsid w:val="00F346E9"/>
    <w:rsid w:val="00F362F7"/>
    <w:rsid w:val="00F44ECB"/>
    <w:rsid w:val="00F64292"/>
    <w:rsid w:val="00F64991"/>
    <w:rsid w:val="00F663A3"/>
    <w:rsid w:val="00F71614"/>
    <w:rsid w:val="00F93A66"/>
    <w:rsid w:val="00F944D9"/>
    <w:rsid w:val="00FA2D01"/>
    <w:rsid w:val="00FA6A03"/>
    <w:rsid w:val="00FB0019"/>
    <w:rsid w:val="00FB2B83"/>
    <w:rsid w:val="00FD16A7"/>
    <w:rsid w:val="00FE3A59"/>
    <w:rsid w:val="00FE66AC"/>
    <w:rsid w:val="00FF0B2D"/>
    <w:rsid w:val="01F1C256"/>
    <w:rsid w:val="03C22CDC"/>
    <w:rsid w:val="04314220"/>
    <w:rsid w:val="068AD3FB"/>
    <w:rsid w:val="07A9792D"/>
    <w:rsid w:val="0BEB3F0C"/>
    <w:rsid w:val="0C13BBFE"/>
    <w:rsid w:val="0CE3E6E5"/>
    <w:rsid w:val="0D5E155E"/>
    <w:rsid w:val="10C1B783"/>
    <w:rsid w:val="123740F6"/>
    <w:rsid w:val="135699D0"/>
    <w:rsid w:val="135B50F0"/>
    <w:rsid w:val="13F95845"/>
    <w:rsid w:val="15636F9B"/>
    <w:rsid w:val="19C422BD"/>
    <w:rsid w:val="1AC342DC"/>
    <w:rsid w:val="1ACFDAD5"/>
    <w:rsid w:val="1CCC2BBA"/>
    <w:rsid w:val="1CF5E2F8"/>
    <w:rsid w:val="1DB77BBD"/>
    <w:rsid w:val="1E04E46A"/>
    <w:rsid w:val="2058A492"/>
    <w:rsid w:val="21A9DFE1"/>
    <w:rsid w:val="25873893"/>
    <w:rsid w:val="279D079D"/>
    <w:rsid w:val="27BEC1B4"/>
    <w:rsid w:val="286C5BD2"/>
    <w:rsid w:val="2A86AB19"/>
    <w:rsid w:val="2C227B7A"/>
    <w:rsid w:val="2C7A7E40"/>
    <w:rsid w:val="2E240524"/>
    <w:rsid w:val="30199287"/>
    <w:rsid w:val="31E9AF90"/>
    <w:rsid w:val="3247ACF9"/>
    <w:rsid w:val="3444CE91"/>
    <w:rsid w:val="3448211A"/>
    <w:rsid w:val="35609F94"/>
    <w:rsid w:val="37E09333"/>
    <w:rsid w:val="38352AA2"/>
    <w:rsid w:val="385C40A5"/>
    <w:rsid w:val="39A4A073"/>
    <w:rsid w:val="39FD24B5"/>
    <w:rsid w:val="3A82EAEB"/>
    <w:rsid w:val="3B4CEFB8"/>
    <w:rsid w:val="3BB1E262"/>
    <w:rsid w:val="3BE8949C"/>
    <w:rsid w:val="3E4D101C"/>
    <w:rsid w:val="424D4E4C"/>
    <w:rsid w:val="43E30227"/>
    <w:rsid w:val="456B83AF"/>
    <w:rsid w:val="462FC419"/>
    <w:rsid w:val="46BA1C20"/>
    <w:rsid w:val="4A9DCBA3"/>
    <w:rsid w:val="4DC58D10"/>
    <w:rsid w:val="4E7AE8B8"/>
    <w:rsid w:val="52BACE99"/>
    <w:rsid w:val="53B0F310"/>
    <w:rsid w:val="53CA5B10"/>
    <w:rsid w:val="56A98430"/>
    <w:rsid w:val="581B14B9"/>
    <w:rsid w:val="5827F8A0"/>
    <w:rsid w:val="583EA84C"/>
    <w:rsid w:val="591AA97E"/>
    <w:rsid w:val="5A05F981"/>
    <w:rsid w:val="5A7054FB"/>
    <w:rsid w:val="5BA1C9E2"/>
    <w:rsid w:val="5D3D9A43"/>
    <w:rsid w:val="5F1D10C0"/>
    <w:rsid w:val="5F572448"/>
    <w:rsid w:val="6099A371"/>
    <w:rsid w:val="610E2CFB"/>
    <w:rsid w:val="611B3F22"/>
    <w:rsid w:val="62EA7BF7"/>
    <w:rsid w:val="634A47DA"/>
    <w:rsid w:val="655B4D62"/>
    <w:rsid w:val="6641ECCE"/>
    <w:rsid w:val="6695018B"/>
    <w:rsid w:val="67864AB2"/>
    <w:rsid w:val="6964BC31"/>
    <w:rsid w:val="699F30A1"/>
    <w:rsid w:val="7189B38E"/>
    <w:rsid w:val="76433F39"/>
    <w:rsid w:val="78CA979F"/>
    <w:rsid w:val="78CCDF28"/>
    <w:rsid w:val="7961B79E"/>
    <w:rsid w:val="7A3AD185"/>
    <w:rsid w:val="7AA67F8F"/>
    <w:rsid w:val="7B5AB3AA"/>
    <w:rsid w:val="7D917481"/>
    <w:rsid w:val="7F3C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2DCA06"/>
  <w15:chartTrackingRefBased/>
  <w15:docId w15:val="{582A7338-14C5-4EE8-9BEF-22CCE4243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047"/>
    <w:pPr>
      <w:spacing w:after="200" w:line="276" w:lineRule="auto"/>
    </w:pPr>
    <w:rPr>
      <w:rFonts w:ascii="Calibri" w:eastAsia="Calibri" w:hAnsi="Calibri" w:cs="Times New Roman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D29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D2903"/>
  </w:style>
  <w:style w:type="paragraph" w:styleId="Pieddepage">
    <w:name w:val="footer"/>
    <w:basedOn w:val="Normal"/>
    <w:link w:val="PieddepageCar"/>
    <w:uiPriority w:val="99"/>
    <w:unhideWhenUsed/>
    <w:rsid w:val="009D29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D2903"/>
  </w:style>
  <w:style w:type="paragraph" w:styleId="Titre">
    <w:name w:val="Title"/>
    <w:basedOn w:val="Normal"/>
    <w:link w:val="TitreCar"/>
    <w:uiPriority w:val="10"/>
    <w:qFormat/>
    <w:rsid w:val="009D2903"/>
    <w:pPr>
      <w:spacing w:after="0" w:line="240" w:lineRule="auto"/>
      <w:jc w:val="center"/>
    </w:pPr>
    <w:rPr>
      <w:rFonts w:ascii="Comic Sans MS" w:hAnsi="Comic Sans MS" w:cs="Calibri"/>
      <w:b/>
      <w:bCs/>
      <w:u w:val="single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9D2903"/>
    <w:rPr>
      <w:rFonts w:ascii="Comic Sans MS" w:hAnsi="Comic Sans MS" w:cs="Calibri"/>
      <w:b/>
      <w:bCs/>
      <w:u w:val="single"/>
      <w:lang w:eastAsia="fr-FR"/>
    </w:rPr>
  </w:style>
  <w:style w:type="character" w:customStyle="1" w:styleId="hps">
    <w:name w:val="hps"/>
    <w:rsid w:val="00927047"/>
  </w:style>
  <w:style w:type="paragraph" w:styleId="Paragraphedeliste">
    <w:name w:val="List Paragraph"/>
    <w:basedOn w:val="Normal"/>
    <w:uiPriority w:val="34"/>
    <w:qFormat/>
    <w:rsid w:val="00D25D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5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5c956bb-3c03-49ab-9528-0949aff62be7">4D76DN7K73WV-1059134570-47583</_dlc_DocId>
    <_dlc_DocIdUrl xmlns="c5c956bb-3c03-49ab-9528-0949aff62be7">
      <Url>https://immochan.sharepoint.com/teams/staff_dsi/_layouts/15/DocIdRedir.aspx?ID=4D76DN7K73WV-1059134570-47583</Url>
      <Description>4D76DN7K73WV-1059134570-47583</Description>
    </_dlc_DocIdUrl>
    <SharedWithUsers xmlns="c5c956bb-3c03-49ab-9528-0949aff62be7">
      <UserInfo>
        <DisplayName>LEZE, Jacques</DisplayName>
        <AccountId>114</AccountId>
        <AccountType/>
      </UserInfo>
    </SharedWithUsers>
    <_ip_UnifiedCompliancePolicyUIAction xmlns="http://schemas.microsoft.com/sharepoint/v3" xsi:nil="true"/>
    <lcf76f155ced4ddcb4097134ff3c332f xmlns="47558df9-03e8-42e5-b04d-9e16063114fd">
      <Terms xmlns="http://schemas.microsoft.com/office/infopath/2007/PartnerControls"/>
    </lcf76f155ced4ddcb4097134ff3c332f>
    <IconOverlay xmlns="http://schemas.microsoft.com/sharepoint/v4" xsi:nil="true"/>
    <_ip_UnifiedCompliancePolicyProperties xmlns="http://schemas.microsoft.com/sharepoint/v3" xsi:nil="true"/>
    <TaxCatchAll xmlns="c5c956bb-3c03-49ab-9528-0949aff62be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35BA32E6A194E88DB31179D65A3B4" ma:contentTypeVersion="23" ma:contentTypeDescription="Crée un document." ma:contentTypeScope="" ma:versionID="f7fdfaee54c597e43e186a88f712c024">
  <xsd:schema xmlns:xsd="http://www.w3.org/2001/XMLSchema" xmlns:xs="http://www.w3.org/2001/XMLSchema" xmlns:p="http://schemas.microsoft.com/office/2006/metadata/properties" xmlns:ns1="http://schemas.microsoft.com/sharepoint/v3" xmlns:ns2="c5c956bb-3c03-49ab-9528-0949aff62be7" xmlns:ns3="http://schemas.microsoft.com/sharepoint/v4" xmlns:ns4="47558df9-03e8-42e5-b04d-9e16063114fd" targetNamespace="http://schemas.microsoft.com/office/2006/metadata/properties" ma:root="true" ma:fieldsID="b40cd3154dd05bbcfc020778a271cd4f" ns1:_="" ns2:_="" ns3:_="" ns4:_="">
    <xsd:import namespace="http://schemas.microsoft.com/sharepoint/v3"/>
    <xsd:import namespace="c5c956bb-3c03-49ab-9528-0949aff62be7"/>
    <xsd:import namespace="http://schemas.microsoft.com/sharepoint/v4"/>
    <xsd:import namespace="47558df9-03e8-42e5-b04d-9e16063114f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_dlc_DocId" minOccurs="0"/>
                <xsd:element ref="ns2:_dlc_DocIdUrl" minOccurs="0"/>
                <xsd:element ref="ns2:_dlc_DocIdPersistId" minOccurs="0"/>
                <xsd:element ref="ns2:LastSharedByUser" minOccurs="0"/>
                <xsd:element ref="ns2:LastSharedByTime" minOccurs="0"/>
                <xsd:element ref="ns3:IconOverlay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1:_ip_UnifiedCompliancePolicyProperties" minOccurs="0"/>
                <xsd:element ref="ns1:_ip_UnifiedCompliancePolicyUIAc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lcf76f155ced4ddcb4097134ff3c332f" minOccurs="0"/>
                <xsd:element ref="ns2:TaxCatchAll" minOccurs="0"/>
                <xsd:element ref="ns4:MediaServiceSearchProperties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Propriétés de la stratégie de conformité unifiée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Action d’interface utilisateur de la stratégie de conformité unifiée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c956bb-3c03-49ab-9528-0949aff62be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  <xsd:element name="_dlc_DocId" ma:index="10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11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2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LastSharedByUser" ma:index="13" nillable="true" ma:displayName="Dernier partage par heure par utilisateu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4" nillable="true" ma:displayName="Dernier partage par heure" ma:description="" ma:internalName="LastSharedByTime" ma:readOnly="true">
      <xsd:simpleType>
        <xsd:restriction base="dms:DateTime"/>
      </xsd:simpleType>
    </xsd:element>
    <xsd:element name="TaxCatchAll" ma:index="31" nillable="true" ma:displayName="Taxonomy Catch All Column" ma:hidden="true" ma:list="{2afa0870-0777-47a1-a2ad-a3e6a6aeb112}" ma:internalName="TaxCatchAll" ma:showField="CatchAllData" ma:web="c5c956bb-3c03-49ab-9528-0949aff62be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5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558df9-03e8-42e5-b04d-9e16063114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2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ServiceGenerationTime" ma:index="2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0" nillable="true" ma:taxonomy="true" ma:internalName="lcf76f155ced4ddcb4097134ff3c332f" ma:taxonomyFieldName="MediaServiceImageTags" ma:displayName="Balises d’images" ma:readOnly="false" ma:fieldId="{5cf76f15-5ced-4ddc-b409-7134ff3c332f}" ma:taxonomyMulti="true" ma:sspId="a2fe83a4-0100-4fb8-b150-ea78f21246f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3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3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ACBD3A-0AF8-42FA-B5E3-A61624FFACDA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E1EB0244-70FD-4364-B275-20CFBEB7BAA8}">
  <ds:schemaRefs>
    <ds:schemaRef ds:uri="http://schemas.microsoft.com/office/2006/metadata/properties"/>
    <ds:schemaRef ds:uri="http://schemas.microsoft.com/office/infopath/2007/PartnerControls"/>
    <ds:schemaRef ds:uri="c5c956bb-3c03-49ab-9528-0949aff62be7"/>
    <ds:schemaRef ds:uri="http://schemas.microsoft.com/sharepoint/v3"/>
    <ds:schemaRef ds:uri="47558df9-03e8-42e5-b04d-9e16063114fd"/>
    <ds:schemaRef ds:uri="http://schemas.microsoft.com/sharepoint/v4"/>
  </ds:schemaRefs>
</ds:datastoreItem>
</file>

<file path=customXml/itemProps3.xml><?xml version="1.0" encoding="utf-8"?>
<ds:datastoreItem xmlns:ds="http://schemas.openxmlformats.org/officeDocument/2006/customXml" ds:itemID="{404F3F25-7541-4BA0-A18D-224CA833B79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A7CC333-775F-40F6-A0E6-36B4BAB8AD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5c956bb-3c03-49ab-9528-0949aff62be7"/>
    <ds:schemaRef ds:uri="http://schemas.microsoft.com/sharepoint/v4"/>
    <ds:schemaRef ds:uri="47558df9-03e8-42e5-b04d-9e16063114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429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LINET, Deborah</dc:creator>
  <cp:keywords/>
  <dc:description/>
  <cp:lastModifiedBy>OLIVIN, Benoit</cp:lastModifiedBy>
  <cp:revision>124</cp:revision>
  <dcterms:created xsi:type="dcterms:W3CDTF">2023-03-22T18:46:00Z</dcterms:created>
  <dcterms:modified xsi:type="dcterms:W3CDTF">2024-10-03T08:28:00Z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0x010100CC235BA32E6A194E88DB31179D65A3B4</vt:lpwstr>
  </property>
  <property fmtid="{D5CDD505-2E9C-101B-9397-08002B2CF9AE}" pid="3" name="_dlc_DocIdItemGuid">
    <vt:lpwstr>95dde456-291a-4fe7-a802-7fe9010d6f59</vt:lpwstr>
  </property>
  <property fmtid="{D5CDD505-2E9C-101B-9397-08002B2CF9AE}" pid="4" name="MSIP_Label_4db5566f-57fa-4318-bb46-2c5e51a3eb13_Enabled">
    <vt:lpwstr>true</vt:lpwstr>
  </property>
  <property fmtid="{D5CDD505-2E9C-101B-9397-08002B2CF9AE}" pid="5" name="MSIP_Label_4db5566f-57fa-4318-bb46-2c5e51a3eb13_SetDate">
    <vt:lpwstr>2023-05-30T13:46:57Z</vt:lpwstr>
  </property>
  <property fmtid="{D5CDD505-2E9C-101B-9397-08002B2CF9AE}" pid="6" name="MSIP_Label_4db5566f-57fa-4318-bb46-2c5e51a3eb13_Method">
    <vt:lpwstr>Standard</vt:lpwstr>
  </property>
  <property fmtid="{D5CDD505-2E9C-101B-9397-08002B2CF9AE}" pid="7" name="MSIP_Label_4db5566f-57fa-4318-bb46-2c5e51a3eb13_Name">
    <vt:lpwstr>Internal</vt:lpwstr>
  </property>
  <property fmtid="{D5CDD505-2E9C-101B-9397-08002B2CF9AE}" pid="8" name="MSIP_Label_4db5566f-57fa-4318-bb46-2c5e51a3eb13_SiteId">
    <vt:lpwstr>cd15bf00-8f4f-440a-897f-f9dd8d6923cc</vt:lpwstr>
  </property>
  <property fmtid="{D5CDD505-2E9C-101B-9397-08002B2CF9AE}" pid="9" name="MSIP_Label_4db5566f-57fa-4318-bb46-2c5e51a3eb13_ActionId">
    <vt:lpwstr>683e382c-1518-471e-869e-e93123a2c247</vt:lpwstr>
  </property>
  <property fmtid="{D5CDD505-2E9C-101B-9397-08002B2CF9AE}" pid="10" name="MSIP_Label_4db5566f-57fa-4318-bb46-2c5e51a3eb13_ContentBits">
    <vt:lpwstr>0</vt:lpwstr>
  </property>
  <property fmtid="{D5CDD505-2E9C-101B-9397-08002B2CF9AE}" pid="11" name="MediaServiceImageTags">
    <vt:lpwstr/>
  </property>
</Properties>
</file>